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D921" w14:textId="64177CE7" w:rsidR="001D190E" w:rsidRPr="00DA5E3B" w:rsidRDefault="001D190E" w:rsidP="00F94300">
      <w:pPr>
        <w:spacing w:line="360" w:lineRule="auto"/>
        <w:jc w:val="center"/>
        <w:rPr>
          <w:rFonts w:ascii="Arial" w:hAnsi="Arial" w:cs="Arial"/>
          <w:sz w:val="32"/>
          <w:szCs w:val="32"/>
        </w:rPr>
      </w:pPr>
      <w:r w:rsidRPr="00DA5E3B">
        <w:rPr>
          <w:rFonts w:ascii="Arial" w:hAnsi="Arial" w:cs="Arial"/>
          <w:sz w:val="32"/>
          <w:szCs w:val="32"/>
        </w:rPr>
        <w:t>单细胞测序</w:t>
      </w:r>
      <w:r w:rsidRPr="00DA5E3B">
        <w:rPr>
          <w:rFonts w:ascii="Arial" w:hAnsi="Arial" w:cs="Arial"/>
          <w:sz w:val="32"/>
          <w:szCs w:val="32"/>
        </w:rPr>
        <w:t xml:space="preserve"> </w:t>
      </w:r>
      <w:r w:rsidRPr="00DA5E3B">
        <w:rPr>
          <w:rFonts w:ascii="Arial" w:hAnsi="Arial" w:cs="Arial"/>
          <w:sz w:val="32"/>
          <w:szCs w:val="32"/>
        </w:rPr>
        <w:t>原始数据与处理后数据的准入标准</w:t>
      </w:r>
    </w:p>
    <w:p w14:paraId="61607ED2" w14:textId="1C4BC08C" w:rsidR="00122793" w:rsidRPr="00DA5E3B" w:rsidRDefault="00122793" w:rsidP="00F94300">
      <w:pPr>
        <w:spacing w:line="360" w:lineRule="auto"/>
        <w:rPr>
          <w:rFonts w:ascii="Arial" w:hAnsi="Arial" w:cs="Arial"/>
          <w:i/>
          <w:iCs/>
        </w:rPr>
      </w:pPr>
      <w:r w:rsidRPr="00DA5E3B">
        <w:rPr>
          <w:rFonts w:ascii="Arial" w:hAnsi="Arial" w:cs="Arial"/>
          <w:i/>
          <w:iCs/>
        </w:rPr>
        <w:t>版本控制：</w:t>
      </w:r>
      <w:r w:rsidR="000105CC" w:rsidRPr="00DA5E3B">
        <w:rPr>
          <w:rFonts w:ascii="Arial" w:hAnsi="Arial" w:cs="Arial"/>
          <w:i/>
          <w:iCs/>
        </w:rPr>
        <w:t xml:space="preserve">Version 0.0.1 </w:t>
      </w:r>
    </w:p>
    <w:p w14:paraId="0B7B1472" w14:textId="3ED02595" w:rsidR="00E80B64" w:rsidRPr="00DA5E3B" w:rsidRDefault="00122793" w:rsidP="00F94300">
      <w:pPr>
        <w:spacing w:line="360" w:lineRule="auto"/>
        <w:rPr>
          <w:rFonts w:ascii="Arial" w:hAnsi="Arial" w:cs="Arial"/>
          <w:i/>
          <w:iCs/>
        </w:rPr>
      </w:pPr>
      <w:r w:rsidRPr="00DA5E3B">
        <w:rPr>
          <w:rFonts w:ascii="Arial" w:hAnsi="Arial" w:cs="Arial"/>
          <w:i/>
          <w:iCs/>
        </w:rPr>
        <w:t>日期：</w:t>
      </w:r>
      <w:r w:rsidR="000105CC" w:rsidRPr="00DA5E3B">
        <w:rPr>
          <w:rFonts w:ascii="Arial" w:hAnsi="Arial" w:cs="Arial"/>
          <w:i/>
          <w:iCs/>
        </w:rPr>
        <w:t xml:space="preserve">2024/08/28 </w:t>
      </w:r>
      <w:r w:rsidRPr="00DA5E3B">
        <w:rPr>
          <w:rFonts w:ascii="Arial" w:hAnsi="Arial" w:cs="Arial"/>
          <w:i/>
          <w:iCs/>
        </w:rPr>
        <w:t>(</w:t>
      </w:r>
      <w:r w:rsidR="000105CC" w:rsidRPr="00DA5E3B">
        <w:rPr>
          <w:rFonts w:ascii="Arial" w:hAnsi="Arial" w:cs="Arial"/>
          <w:i/>
          <w:iCs/>
        </w:rPr>
        <w:t>YYYY/MM/DD</w:t>
      </w:r>
      <w:r w:rsidRPr="00DA5E3B">
        <w:rPr>
          <w:rFonts w:ascii="Arial" w:hAnsi="Arial" w:cs="Arial"/>
          <w:i/>
          <w:iCs/>
        </w:rPr>
        <w:t>)</w:t>
      </w:r>
    </w:p>
    <w:sdt>
      <w:sdtPr>
        <w:rPr>
          <w:rFonts w:ascii="Arial" w:eastAsia="宋体" w:hAnsi="Arial" w:cs="Arial"/>
          <w:b w:val="0"/>
          <w:bCs w:val="0"/>
          <w:color w:val="auto"/>
          <w:kern w:val="2"/>
          <w:sz w:val="21"/>
          <w:szCs w:val="24"/>
          <w:lang w:val="zh-CN"/>
          <w14:ligatures w14:val="standardContextual"/>
        </w:rPr>
        <w:id w:val="-977990621"/>
        <w:docPartObj>
          <w:docPartGallery w:val="Table of Contents"/>
          <w:docPartUnique/>
        </w:docPartObj>
      </w:sdtPr>
      <w:sdtEndPr>
        <w:rPr>
          <w:noProof/>
          <w:kern w:val="0"/>
          <w:sz w:val="24"/>
          <w:lang w:val="en-US"/>
          <w14:ligatures w14:val="none"/>
        </w:rPr>
      </w:sdtEndPr>
      <w:sdtContent>
        <w:p w14:paraId="53777079" w14:textId="1C96DE4D" w:rsidR="00BE39F8" w:rsidRPr="00DA5E3B" w:rsidRDefault="00BE39F8">
          <w:pPr>
            <w:pStyle w:val="TOC"/>
            <w:rPr>
              <w:rFonts w:ascii="Arial" w:eastAsia="宋体" w:hAnsi="Arial" w:cs="Arial"/>
            </w:rPr>
          </w:pPr>
          <w:r w:rsidRPr="00DA5E3B">
            <w:rPr>
              <w:rFonts w:ascii="Arial" w:eastAsia="宋体" w:hAnsi="Arial" w:cs="Arial"/>
              <w:lang w:val="zh-CN"/>
            </w:rPr>
            <w:t>目录</w:t>
          </w:r>
        </w:p>
        <w:p w14:paraId="2A239892" w14:textId="33B0BFCF" w:rsidR="008D746C" w:rsidRPr="00DA5E3B" w:rsidRDefault="00BE39F8">
          <w:pPr>
            <w:pStyle w:val="TOC1"/>
            <w:tabs>
              <w:tab w:val="right" w:leader="dot" w:pos="8296"/>
            </w:tabs>
            <w:rPr>
              <w:rFonts w:ascii="Arial" w:eastAsiaTheme="minorEastAsia" w:hAnsi="Arial" w:cs="Arial"/>
              <w:b w:val="0"/>
              <w:bCs w:val="0"/>
              <w:caps w:val="0"/>
              <w:noProof/>
              <w:sz w:val="22"/>
              <w:szCs w:val="24"/>
            </w:rPr>
          </w:pPr>
          <w:r w:rsidRPr="00DA5E3B">
            <w:rPr>
              <w:rFonts w:ascii="Arial" w:eastAsia="宋体" w:hAnsi="Arial" w:cs="Arial"/>
              <w:b w:val="0"/>
              <w:bCs w:val="0"/>
            </w:rPr>
            <w:fldChar w:fldCharType="begin"/>
          </w:r>
          <w:r w:rsidRPr="00DA5E3B">
            <w:rPr>
              <w:rFonts w:ascii="Arial" w:eastAsia="宋体" w:hAnsi="Arial" w:cs="Arial"/>
            </w:rPr>
            <w:instrText>TOC \o "1-3" \h \z \u</w:instrText>
          </w:r>
          <w:r w:rsidRPr="00DA5E3B">
            <w:rPr>
              <w:rFonts w:ascii="Arial" w:eastAsia="宋体" w:hAnsi="Arial" w:cs="Arial"/>
              <w:b w:val="0"/>
              <w:bCs w:val="0"/>
            </w:rPr>
            <w:fldChar w:fldCharType="separate"/>
          </w:r>
          <w:hyperlink w:anchor="_Toc175842912" w:history="1">
            <w:r w:rsidR="008D746C" w:rsidRPr="00DA5E3B">
              <w:rPr>
                <w:rStyle w:val="af3"/>
                <w:rFonts w:ascii="Arial" w:eastAsia="宋体" w:hAnsi="Arial" w:cs="Arial"/>
                <w:noProof/>
              </w:rPr>
              <w:t>前言</w:t>
            </w:r>
            <w:r w:rsidR="008D746C" w:rsidRPr="00DA5E3B">
              <w:rPr>
                <w:rFonts w:ascii="Arial" w:hAnsi="Arial" w:cs="Arial"/>
                <w:noProof/>
                <w:webHidden/>
              </w:rPr>
              <w:tab/>
            </w:r>
            <w:r w:rsidR="008D746C" w:rsidRPr="00DA5E3B">
              <w:rPr>
                <w:rFonts w:ascii="Arial" w:hAnsi="Arial" w:cs="Arial"/>
                <w:noProof/>
                <w:webHidden/>
              </w:rPr>
              <w:fldChar w:fldCharType="begin"/>
            </w:r>
            <w:r w:rsidR="008D746C" w:rsidRPr="00DA5E3B">
              <w:rPr>
                <w:rFonts w:ascii="Arial" w:hAnsi="Arial" w:cs="Arial"/>
                <w:noProof/>
                <w:webHidden/>
              </w:rPr>
              <w:instrText xml:space="preserve"> PAGEREF _Toc175842912 \h </w:instrText>
            </w:r>
            <w:r w:rsidR="008D746C" w:rsidRPr="00DA5E3B">
              <w:rPr>
                <w:rFonts w:ascii="Arial" w:hAnsi="Arial" w:cs="Arial"/>
                <w:noProof/>
                <w:webHidden/>
              </w:rPr>
            </w:r>
            <w:r w:rsidR="008D746C" w:rsidRPr="00DA5E3B">
              <w:rPr>
                <w:rFonts w:ascii="Arial" w:hAnsi="Arial" w:cs="Arial"/>
                <w:noProof/>
                <w:webHidden/>
              </w:rPr>
              <w:fldChar w:fldCharType="separate"/>
            </w:r>
            <w:r w:rsidR="008150AD" w:rsidRPr="00DA5E3B">
              <w:rPr>
                <w:rFonts w:ascii="Arial" w:hAnsi="Arial" w:cs="Arial"/>
                <w:noProof/>
                <w:webHidden/>
              </w:rPr>
              <w:t>3</w:t>
            </w:r>
            <w:r w:rsidR="008D746C" w:rsidRPr="00DA5E3B">
              <w:rPr>
                <w:rFonts w:ascii="Arial" w:hAnsi="Arial" w:cs="Arial"/>
                <w:noProof/>
                <w:webHidden/>
              </w:rPr>
              <w:fldChar w:fldCharType="end"/>
            </w:r>
          </w:hyperlink>
        </w:p>
        <w:p w14:paraId="32A0E265" w14:textId="0E26CABC" w:rsidR="008D746C" w:rsidRPr="00DA5E3B" w:rsidRDefault="008D746C">
          <w:pPr>
            <w:pStyle w:val="TOC1"/>
            <w:tabs>
              <w:tab w:val="right" w:leader="dot" w:pos="8296"/>
            </w:tabs>
            <w:rPr>
              <w:rFonts w:ascii="Arial" w:eastAsiaTheme="minorEastAsia" w:hAnsi="Arial" w:cs="Arial"/>
              <w:b w:val="0"/>
              <w:bCs w:val="0"/>
              <w:caps w:val="0"/>
              <w:noProof/>
              <w:sz w:val="22"/>
              <w:szCs w:val="24"/>
            </w:rPr>
          </w:pPr>
          <w:hyperlink w:anchor="_Toc175842913" w:history="1">
            <w:r w:rsidRPr="00DA5E3B">
              <w:rPr>
                <w:rStyle w:val="af3"/>
                <w:rFonts w:ascii="Arial" w:eastAsia="宋体" w:hAnsi="Arial" w:cs="Arial"/>
                <w:noProof/>
              </w:rPr>
              <w:t>1. ID System</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_Toc175842913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6</w:t>
            </w:r>
            <w:r w:rsidRPr="00DA5E3B">
              <w:rPr>
                <w:rFonts w:ascii="Arial" w:hAnsi="Arial" w:cs="Arial"/>
                <w:noProof/>
                <w:webHidden/>
              </w:rPr>
              <w:fldChar w:fldCharType="end"/>
            </w:r>
          </w:hyperlink>
        </w:p>
        <w:p w14:paraId="611A0FDC" w14:textId="003B3487" w:rsidR="008D746C" w:rsidRPr="00DA5E3B" w:rsidRDefault="008D746C">
          <w:pPr>
            <w:pStyle w:val="TOC1"/>
            <w:tabs>
              <w:tab w:val="right" w:leader="dot" w:pos="8296"/>
            </w:tabs>
            <w:rPr>
              <w:rFonts w:ascii="Arial" w:eastAsiaTheme="minorEastAsia" w:hAnsi="Arial" w:cs="Arial"/>
              <w:b w:val="0"/>
              <w:bCs w:val="0"/>
              <w:caps w:val="0"/>
              <w:noProof/>
              <w:sz w:val="22"/>
              <w:szCs w:val="24"/>
            </w:rPr>
          </w:pPr>
          <w:hyperlink w:anchor="_Toc175842914" w:history="1">
            <w:r w:rsidRPr="00DA5E3B">
              <w:rPr>
                <w:rStyle w:val="af3"/>
                <w:rFonts w:ascii="Arial" w:eastAsia="宋体" w:hAnsi="Arial" w:cs="Arial"/>
                <w:noProof/>
              </w:rPr>
              <w:t>2</w:t>
            </w:r>
            <w:r w:rsidRPr="00DA5E3B">
              <w:rPr>
                <w:rStyle w:val="af3"/>
                <w:rFonts w:ascii="Arial" w:eastAsia="宋体" w:hAnsi="Arial" w:cs="Arial"/>
                <w:noProof/>
              </w:rPr>
              <w:t>．元数据、术语与定义</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_Toc175842914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7</w:t>
            </w:r>
            <w:r w:rsidRPr="00DA5E3B">
              <w:rPr>
                <w:rFonts w:ascii="Arial" w:hAnsi="Arial" w:cs="Arial"/>
                <w:noProof/>
                <w:webHidden/>
              </w:rPr>
              <w:fldChar w:fldCharType="end"/>
            </w:r>
          </w:hyperlink>
        </w:p>
        <w:p w14:paraId="3FDF5C97" w14:textId="08F1F980"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15" w:history="1">
            <w:r w:rsidRPr="00DA5E3B">
              <w:rPr>
                <w:rStyle w:val="af3"/>
                <w:rFonts w:ascii="Arial" w:eastAsia="宋体" w:hAnsi="Arial" w:cs="Arial"/>
                <w:noProof/>
              </w:rPr>
              <w:t xml:space="preserve">2.1 </w:t>
            </w:r>
            <w:r w:rsidRPr="00DA5E3B">
              <w:rPr>
                <w:rStyle w:val="af3"/>
                <w:rFonts w:ascii="Arial" w:eastAsia="宋体" w:hAnsi="Arial" w:cs="Arial"/>
                <w:noProof/>
              </w:rPr>
              <w:t>元数据</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_Toc175842915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7</w:t>
            </w:r>
            <w:r w:rsidRPr="00DA5E3B">
              <w:rPr>
                <w:rFonts w:ascii="Arial" w:hAnsi="Arial" w:cs="Arial"/>
                <w:noProof/>
                <w:webHidden/>
              </w:rPr>
              <w:fldChar w:fldCharType="end"/>
            </w:r>
          </w:hyperlink>
        </w:p>
        <w:p w14:paraId="76EFD562" w14:textId="24013ADB"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16" w:history="1">
            <w:r w:rsidRPr="00DA5E3B">
              <w:rPr>
                <w:rStyle w:val="af3"/>
                <w:rFonts w:ascii="Arial" w:eastAsia="宋体" w:hAnsi="Arial" w:cs="Arial"/>
                <w:noProof/>
              </w:rPr>
              <w:t xml:space="preserve">2.2 </w:t>
            </w:r>
            <w:r w:rsidRPr="00DA5E3B">
              <w:rPr>
                <w:rStyle w:val="af3"/>
                <w:rFonts w:ascii="Arial" w:eastAsia="宋体" w:hAnsi="Arial" w:cs="Arial"/>
                <w:noProof/>
              </w:rPr>
              <w:t>术语与定义</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_Toc175842916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7</w:t>
            </w:r>
            <w:r w:rsidRPr="00DA5E3B">
              <w:rPr>
                <w:rFonts w:ascii="Arial" w:hAnsi="Arial" w:cs="Arial"/>
                <w:noProof/>
                <w:webHidden/>
              </w:rPr>
              <w:fldChar w:fldCharType="end"/>
            </w:r>
          </w:hyperlink>
        </w:p>
        <w:p w14:paraId="69DA0A35" w14:textId="30F570BC"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17" w:history="1">
            <w:r w:rsidRPr="00DA5E3B">
              <w:rPr>
                <w:rStyle w:val="af3"/>
                <w:rFonts w:ascii="Arial" w:eastAsia="宋体" w:hAnsi="Arial" w:cs="Arial"/>
                <w:noProof/>
              </w:rPr>
              <w:t>2.2.1 L1</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以</w:t>
            </w:r>
            <w:r w:rsidRPr="00DA5E3B">
              <w:rPr>
                <w:rStyle w:val="af3"/>
                <w:rFonts w:ascii="Arial" w:eastAsia="宋体" w:hAnsi="Arial" w:cs="Arial"/>
                <w:noProof/>
              </w:rPr>
              <w:t>FASTQ</w:t>
            </w:r>
            <w:r w:rsidRPr="00DA5E3B">
              <w:rPr>
                <w:rStyle w:val="af3"/>
                <w:rFonts w:ascii="Arial" w:eastAsia="宋体" w:hAnsi="Arial" w:cs="Arial"/>
                <w:noProof/>
              </w:rPr>
              <w:t>文件为代表的部分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_Toc175842917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7</w:t>
            </w:r>
            <w:r w:rsidRPr="00DA5E3B">
              <w:rPr>
                <w:rFonts w:ascii="Arial" w:hAnsi="Arial" w:cs="Arial"/>
                <w:noProof/>
                <w:webHidden/>
              </w:rPr>
              <w:fldChar w:fldCharType="end"/>
            </w:r>
          </w:hyperlink>
        </w:p>
        <w:p w14:paraId="6CC68BF6" w14:textId="40A49808"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18" w:history="1">
            <w:r w:rsidRPr="00DA5E3B">
              <w:rPr>
                <w:rStyle w:val="af3"/>
                <w:rFonts w:ascii="Arial" w:eastAsia="宋体" w:hAnsi="Arial" w:cs="Arial"/>
                <w:noProof/>
              </w:rPr>
              <w:t>2.2.2 L2</w:t>
            </w:r>
            <w:r w:rsidRPr="00DA5E3B">
              <w:rPr>
                <w:rStyle w:val="af3"/>
                <w:rFonts w:ascii="Arial" w:eastAsia="宋体" w:hAnsi="Arial" w:cs="Arial"/>
                <w:noProof/>
              </w:rPr>
              <w:t>层</w:t>
            </w:r>
            <w:r w:rsidRPr="00DA5E3B">
              <w:rPr>
                <w:rStyle w:val="af3"/>
                <w:rFonts w:ascii="Arial" w:eastAsia="宋体" w:hAnsi="Arial" w:cs="Arial"/>
                <w:noProof/>
              </w:rPr>
              <w:t xml:space="preserve"> SRA</w:t>
            </w:r>
            <w:r w:rsidRPr="00DA5E3B">
              <w:rPr>
                <w:rStyle w:val="af3"/>
                <w:rFonts w:ascii="Arial" w:eastAsia="宋体" w:hAnsi="Arial" w:cs="Arial"/>
                <w:noProof/>
              </w:rPr>
              <w:t>与</w:t>
            </w:r>
            <w:r w:rsidRPr="00DA5E3B">
              <w:rPr>
                <w:rStyle w:val="af3"/>
                <w:rFonts w:ascii="Arial" w:eastAsia="宋体" w:hAnsi="Arial" w:cs="Arial"/>
                <w:noProof/>
              </w:rPr>
              <w:t>BAM</w:t>
            </w:r>
            <w:r w:rsidRPr="00DA5E3B">
              <w:rPr>
                <w:rStyle w:val="af3"/>
                <w:rFonts w:ascii="Arial" w:eastAsia="宋体" w:hAnsi="Arial" w:cs="Arial"/>
                <w:noProof/>
              </w:rPr>
              <w:t>文件</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_Toc175842918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7</w:t>
            </w:r>
            <w:r w:rsidRPr="00DA5E3B">
              <w:rPr>
                <w:rFonts w:ascii="Arial" w:hAnsi="Arial" w:cs="Arial"/>
                <w:noProof/>
                <w:webHidden/>
              </w:rPr>
              <w:fldChar w:fldCharType="end"/>
            </w:r>
          </w:hyperlink>
        </w:p>
        <w:p w14:paraId="17F44E1C" w14:textId="301240FF"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19" w:history="1">
            <w:r w:rsidRPr="00DA5E3B">
              <w:rPr>
                <w:rStyle w:val="af3"/>
                <w:rFonts w:ascii="Arial" w:eastAsia="宋体" w:hAnsi="Arial" w:cs="Arial"/>
                <w:noProof/>
              </w:rPr>
              <w:t>2.2.3 L3</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以</w:t>
            </w:r>
            <w:r w:rsidRPr="00DA5E3B">
              <w:rPr>
                <w:rStyle w:val="af3"/>
                <w:rFonts w:ascii="Arial" w:eastAsia="宋体" w:hAnsi="Arial" w:cs="Arial"/>
                <w:noProof/>
              </w:rPr>
              <w:t>H5AD</w:t>
            </w:r>
            <w:r w:rsidRPr="00DA5E3B">
              <w:rPr>
                <w:rStyle w:val="af3"/>
                <w:rFonts w:ascii="Arial" w:eastAsia="宋体" w:hAnsi="Arial" w:cs="Arial"/>
                <w:noProof/>
              </w:rPr>
              <w:t>为代表的部分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_Toc175842919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9</w:t>
            </w:r>
            <w:r w:rsidRPr="00DA5E3B">
              <w:rPr>
                <w:rFonts w:ascii="Arial" w:hAnsi="Arial" w:cs="Arial"/>
                <w:noProof/>
                <w:webHidden/>
              </w:rPr>
              <w:fldChar w:fldCharType="end"/>
            </w:r>
          </w:hyperlink>
        </w:p>
        <w:p w14:paraId="126557AD" w14:textId="03FA1F89"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0" w:history="1">
            <w:r w:rsidRPr="00DA5E3B">
              <w:rPr>
                <w:rStyle w:val="af3"/>
                <w:rFonts w:ascii="Arial" w:eastAsia="宋体" w:hAnsi="Arial" w:cs="Arial"/>
                <w:noProof/>
              </w:rPr>
              <w:t>2.2.4 L4</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经过整合后的数据</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_Toc175842920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10</w:t>
            </w:r>
            <w:r w:rsidRPr="00DA5E3B">
              <w:rPr>
                <w:rFonts w:ascii="Arial" w:hAnsi="Arial" w:cs="Arial"/>
                <w:noProof/>
                <w:webHidden/>
              </w:rPr>
              <w:fldChar w:fldCharType="end"/>
            </w:r>
          </w:hyperlink>
        </w:p>
        <w:p w14:paraId="54E1309C" w14:textId="50D66A09"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1" w:history="1">
            <w:r w:rsidRPr="00DA5E3B">
              <w:rPr>
                <w:rStyle w:val="af3"/>
                <w:rFonts w:ascii="Arial" w:eastAsia="宋体" w:hAnsi="Arial" w:cs="Arial"/>
                <w:noProof/>
              </w:rPr>
              <w:t>2.2.5 L5</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知识生成与研究成果（形式上的事理图谱）</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_Toc175842921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10</w:t>
            </w:r>
            <w:r w:rsidRPr="00DA5E3B">
              <w:rPr>
                <w:rFonts w:ascii="Arial" w:hAnsi="Arial" w:cs="Arial"/>
                <w:noProof/>
                <w:webHidden/>
              </w:rPr>
              <w:fldChar w:fldCharType="end"/>
            </w:r>
          </w:hyperlink>
        </w:p>
        <w:p w14:paraId="5E12A351" w14:textId="690FDAAE" w:rsidR="008D746C" w:rsidRPr="00DA5E3B" w:rsidRDefault="008D746C">
          <w:pPr>
            <w:pStyle w:val="TOC1"/>
            <w:tabs>
              <w:tab w:val="right" w:leader="dot" w:pos="8296"/>
            </w:tabs>
            <w:rPr>
              <w:rFonts w:ascii="Arial" w:eastAsiaTheme="minorEastAsia" w:hAnsi="Arial" w:cs="Arial"/>
              <w:b w:val="0"/>
              <w:bCs w:val="0"/>
              <w:caps w:val="0"/>
              <w:noProof/>
              <w:sz w:val="22"/>
              <w:szCs w:val="24"/>
            </w:rPr>
          </w:pPr>
          <w:hyperlink w:anchor="_Toc175842922" w:history="1">
            <w:r w:rsidRPr="00DA5E3B">
              <w:rPr>
                <w:rStyle w:val="af3"/>
                <w:rFonts w:ascii="Arial" w:eastAsia="宋体" w:hAnsi="Arial" w:cs="Arial"/>
                <w:noProof/>
              </w:rPr>
              <w:t xml:space="preserve">3. </w:t>
            </w:r>
            <w:r w:rsidRPr="00DA5E3B">
              <w:rPr>
                <w:rStyle w:val="af3"/>
                <w:rFonts w:ascii="Arial" w:eastAsia="宋体" w:hAnsi="Arial" w:cs="Arial"/>
                <w:noProof/>
              </w:rPr>
              <w:t>控制性质量标准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_Toc175842922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0C1041AE" w14:textId="1C56C740"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23" w:history="1">
            <w:r w:rsidRPr="00DA5E3B">
              <w:rPr>
                <w:rStyle w:val="af3"/>
                <w:rFonts w:ascii="Arial" w:eastAsia="宋体" w:hAnsi="Arial" w:cs="Arial"/>
                <w:noProof/>
              </w:rPr>
              <w:t>3.1 L1</w:t>
            </w:r>
            <w:r w:rsidRPr="00DA5E3B">
              <w:rPr>
                <w:rStyle w:val="af3"/>
                <w:rFonts w:ascii="Arial" w:eastAsia="宋体" w:hAnsi="Arial" w:cs="Arial"/>
                <w:noProof/>
              </w:rPr>
              <w:t>层，以</w:t>
            </w:r>
            <w:r w:rsidRPr="00DA5E3B">
              <w:rPr>
                <w:rStyle w:val="af3"/>
                <w:rFonts w:ascii="Arial" w:eastAsia="宋体" w:hAnsi="Arial" w:cs="Arial"/>
                <w:noProof/>
              </w:rPr>
              <w:t>FASTQ</w:t>
            </w:r>
            <w:r w:rsidRPr="00DA5E3B">
              <w:rPr>
                <w:rStyle w:val="af3"/>
                <w:rFonts w:ascii="Arial" w:eastAsia="宋体" w:hAnsi="Arial" w:cs="Arial"/>
                <w:noProof/>
              </w:rPr>
              <w:t>文件为代表的部分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_Toc175842923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66B46F39" w14:textId="0F5B636E"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4" w:history="1">
            <w:r w:rsidRPr="00DA5E3B">
              <w:rPr>
                <w:rStyle w:val="af3"/>
                <w:rFonts w:ascii="Arial" w:eastAsia="宋体" w:hAnsi="Arial" w:cs="Arial"/>
                <w:noProof/>
              </w:rPr>
              <w:t xml:space="preserve">3.1.1 </w:t>
            </w:r>
            <w:r w:rsidRPr="00DA5E3B">
              <w:rPr>
                <w:rStyle w:val="af3"/>
                <w:rFonts w:ascii="Arial" w:eastAsia="宋体" w:hAnsi="Arial" w:cs="Arial"/>
                <w:noProof/>
              </w:rPr>
              <w:t>测序质量评分标准：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_Toc175842924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331BD4B2" w14:textId="2E1EE1A3"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5" w:history="1">
            <w:r w:rsidRPr="00DA5E3B">
              <w:rPr>
                <w:rStyle w:val="af3"/>
                <w:rFonts w:ascii="Arial" w:eastAsia="宋体" w:hAnsi="Arial" w:cs="Arial"/>
                <w:noProof/>
              </w:rPr>
              <w:t xml:space="preserve">3.1.2 </w:t>
            </w:r>
            <w:r w:rsidRPr="00DA5E3B">
              <w:rPr>
                <w:rStyle w:val="af3"/>
                <w:rFonts w:ascii="Arial" w:eastAsia="宋体" w:hAnsi="Arial" w:cs="Arial"/>
                <w:noProof/>
              </w:rPr>
              <w:t>读取长度与完整性：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_Toc175842925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4DBB7539" w14:textId="5E0FC654"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6" w:history="1">
            <w:r w:rsidRPr="00DA5E3B">
              <w:rPr>
                <w:rStyle w:val="af3"/>
                <w:rFonts w:ascii="Arial" w:eastAsia="宋体" w:hAnsi="Arial" w:cs="Arial"/>
                <w:noProof/>
              </w:rPr>
              <w:t>3.1.3. UMI</w:t>
            </w:r>
            <w:r w:rsidRPr="00DA5E3B">
              <w:rPr>
                <w:rStyle w:val="af3"/>
                <w:rFonts w:ascii="Arial" w:eastAsia="宋体" w:hAnsi="Arial" w:cs="Arial"/>
                <w:noProof/>
              </w:rPr>
              <w:t>和</w:t>
            </w:r>
            <w:r w:rsidRPr="00DA5E3B">
              <w:rPr>
                <w:rStyle w:val="af3"/>
                <w:rFonts w:ascii="Arial" w:eastAsia="宋体" w:hAnsi="Arial" w:cs="Arial"/>
                <w:noProof/>
              </w:rPr>
              <w:t>Barcode</w:t>
            </w:r>
            <w:r w:rsidRPr="00DA5E3B">
              <w:rPr>
                <w:rStyle w:val="af3"/>
                <w:rFonts w:ascii="Arial" w:eastAsia="宋体" w:hAnsi="Arial" w:cs="Arial"/>
                <w:noProof/>
              </w:rPr>
              <w:t>的完整性与准确性：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_Toc175842926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2B8CED44" w14:textId="787961D3"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7" w:history="1">
            <w:r w:rsidRPr="00DA5E3B">
              <w:rPr>
                <w:rStyle w:val="af3"/>
                <w:rFonts w:ascii="Arial" w:eastAsia="宋体" w:hAnsi="Arial" w:cs="Arial"/>
                <w:noProof/>
              </w:rPr>
              <w:t>3.1.4. FASTQ</w:t>
            </w:r>
            <w:r w:rsidRPr="00DA5E3B">
              <w:rPr>
                <w:rStyle w:val="af3"/>
                <w:rFonts w:ascii="Arial" w:eastAsia="宋体" w:hAnsi="Arial" w:cs="Arial"/>
                <w:noProof/>
              </w:rPr>
              <w:t>文件格式和完整性：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_Toc175842927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12</w:t>
            </w:r>
            <w:r w:rsidRPr="00DA5E3B">
              <w:rPr>
                <w:rFonts w:ascii="Arial" w:hAnsi="Arial" w:cs="Arial"/>
                <w:noProof/>
                <w:webHidden/>
              </w:rPr>
              <w:fldChar w:fldCharType="end"/>
            </w:r>
          </w:hyperlink>
        </w:p>
        <w:p w14:paraId="58771036" w14:textId="2B2904AC"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28" w:history="1">
            <w:r w:rsidRPr="00DA5E3B">
              <w:rPr>
                <w:rStyle w:val="af3"/>
                <w:rFonts w:ascii="Arial" w:eastAsia="宋体" w:hAnsi="Arial" w:cs="Arial"/>
                <w:noProof/>
              </w:rPr>
              <w:t xml:space="preserve">3.1.5. </w:t>
            </w:r>
            <w:r w:rsidRPr="00DA5E3B">
              <w:rPr>
                <w:rStyle w:val="af3"/>
                <w:rFonts w:ascii="Arial" w:eastAsia="宋体" w:hAnsi="Arial" w:cs="Arial"/>
                <w:noProof/>
              </w:rPr>
              <w:t>重复序列与污染检查：</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_Toc175842928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13</w:t>
            </w:r>
            <w:r w:rsidRPr="00DA5E3B">
              <w:rPr>
                <w:rFonts w:ascii="Arial" w:hAnsi="Arial" w:cs="Arial"/>
                <w:noProof/>
                <w:webHidden/>
              </w:rPr>
              <w:fldChar w:fldCharType="end"/>
            </w:r>
          </w:hyperlink>
        </w:p>
        <w:p w14:paraId="6AB5BE88" w14:textId="57B98BF9"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29" w:history="1">
            <w:r w:rsidRPr="00DA5E3B">
              <w:rPr>
                <w:rStyle w:val="af3"/>
                <w:rFonts w:ascii="Arial" w:eastAsia="宋体" w:hAnsi="Arial" w:cs="Arial"/>
                <w:noProof/>
              </w:rPr>
              <w:t>3.2 L2</w:t>
            </w:r>
            <w:r w:rsidRPr="00DA5E3B">
              <w:rPr>
                <w:rStyle w:val="af3"/>
                <w:rFonts w:ascii="Arial" w:eastAsia="宋体" w:hAnsi="Arial" w:cs="Arial"/>
                <w:noProof/>
              </w:rPr>
              <w:t>层，以</w:t>
            </w:r>
            <w:r w:rsidRPr="00DA5E3B">
              <w:rPr>
                <w:rStyle w:val="af3"/>
                <w:rFonts w:ascii="Arial" w:eastAsia="宋体" w:hAnsi="Arial" w:cs="Arial"/>
                <w:noProof/>
              </w:rPr>
              <w:t>SRA/BAM</w:t>
            </w:r>
            <w:r w:rsidRPr="00DA5E3B">
              <w:rPr>
                <w:rStyle w:val="af3"/>
                <w:rFonts w:ascii="Arial" w:eastAsia="宋体" w:hAnsi="Arial" w:cs="Arial"/>
                <w:noProof/>
              </w:rPr>
              <w:t>文件为代表的部分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_Toc175842929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13</w:t>
            </w:r>
            <w:r w:rsidRPr="00DA5E3B">
              <w:rPr>
                <w:rFonts w:ascii="Arial" w:hAnsi="Arial" w:cs="Arial"/>
                <w:noProof/>
                <w:webHidden/>
              </w:rPr>
              <w:fldChar w:fldCharType="end"/>
            </w:r>
          </w:hyperlink>
        </w:p>
        <w:p w14:paraId="595B5C38" w14:textId="03C00D69"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0" w:history="1">
            <w:r w:rsidRPr="00DA5E3B">
              <w:rPr>
                <w:rStyle w:val="af3"/>
                <w:rFonts w:ascii="Arial" w:eastAsia="宋体" w:hAnsi="Arial" w:cs="Arial"/>
                <w:noProof/>
              </w:rPr>
              <w:t xml:space="preserve">3.2.1 </w:t>
            </w:r>
            <w:r w:rsidRPr="00DA5E3B">
              <w:rPr>
                <w:rStyle w:val="af3"/>
                <w:rFonts w:ascii="Arial" w:eastAsia="宋体" w:hAnsi="Arial" w:cs="Arial"/>
                <w:noProof/>
              </w:rPr>
              <w:t>对于</w:t>
            </w:r>
            <w:r w:rsidRPr="00DA5E3B">
              <w:rPr>
                <w:rStyle w:val="af3"/>
                <w:rFonts w:ascii="Arial" w:eastAsia="宋体" w:hAnsi="Arial" w:cs="Arial"/>
                <w:noProof/>
              </w:rPr>
              <w:t>BAM</w:t>
            </w:r>
            <w:r w:rsidRPr="00DA5E3B">
              <w:rPr>
                <w:rStyle w:val="af3"/>
                <w:rFonts w:ascii="Arial" w:eastAsia="宋体" w:hAnsi="Arial" w:cs="Arial"/>
                <w:noProof/>
              </w:rPr>
              <w:t>文件：</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_Toc175842930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13</w:t>
            </w:r>
            <w:r w:rsidRPr="00DA5E3B">
              <w:rPr>
                <w:rFonts w:ascii="Arial" w:hAnsi="Arial" w:cs="Arial"/>
                <w:noProof/>
                <w:webHidden/>
              </w:rPr>
              <w:fldChar w:fldCharType="end"/>
            </w:r>
          </w:hyperlink>
        </w:p>
        <w:p w14:paraId="20EDB101" w14:textId="19AFA072"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1" w:history="1">
            <w:r w:rsidRPr="00DA5E3B">
              <w:rPr>
                <w:rStyle w:val="af3"/>
                <w:rFonts w:ascii="Arial" w:eastAsia="宋体" w:hAnsi="Arial" w:cs="Arial"/>
                <w:noProof/>
              </w:rPr>
              <w:t xml:space="preserve">3.2.2 </w:t>
            </w:r>
            <w:r w:rsidRPr="00DA5E3B">
              <w:rPr>
                <w:rStyle w:val="af3"/>
                <w:rFonts w:ascii="Arial" w:eastAsia="宋体" w:hAnsi="Arial" w:cs="Arial"/>
                <w:noProof/>
              </w:rPr>
              <w:t>对于</w:t>
            </w:r>
            <w:r w:rsidRPr="00DA5E3B">
              <w:rPr>
                <w:rStyle w:val="af3"/>
                <w:rFonts w:ascii="Arial" w:eastAsia="宋体" w:hAnsi="Arial" w:cs="Arial"/>
                <w:noProof/>
              </w:rPr>
              <w:t>SRA</w:t>
            </w:r>
            <w:r w:rsidRPr="00DA5E3B">
              <w:rPr>
                <w:rStyle w:val="af3"/>
                <w:rFonts w:ascii="Arial" w:eastAsia="宋体" w:hAnsi="Arial" w:cs="Arial"/>
                <w:noProof/>
              </w:rPr>
              <w:t>文件：</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_Toc175842931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14</w:t>
            </w:r>
            <w:r w:rsidRPr="00DA5E3B">
              <w:rPr>
                <w:rFonts w:ascii="Arial" w:hAnsi="Arial" w:cs="Arial"/>
                <w:noProof/>
                <w:webHidden/>
              </w:rPr>
              <w:fldChar w:fldCharType="end"/>
            </w:r>
          </w:hyperlink>
        </w:p>
        <w:p w14:paraId="59AC32FA" w14:textId="193310C6"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32" w:history="1">
            <w:r w:rsidRPr="00DA5E3B">
              <w:rPr>
                <w:rStyle w:val="af3"/>
                <w:rFonts w:ascii="Arial" w:eastAsia="宋体" w:hAnsi="Arial" w:cs="Arial"/>
                <w:noProof/>
              </w:rPr>
              <w:t>3.3 L3</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以</w:t>
            </w:r>
            <w:r w:rsidRPr="00DA5E3B">
              <w:rPr>
                <w:rStyle w:val="af3"/>
                <w:rFonts w:ascii="Arial" w:eastAsia="宋体" w:hAnsi="Arial" w:cs="Arial"/>
                <w:noProof/>
              </w:rPr>
              <w:t>H5AD,</w:t>
            </w:r>
            <w:r w:rsidRPr="00DA5E3B">
              <w:rPr>
                <w:rStyle w:val="af3"/>
                <w:rFonts w:ascii="Arial" w:eastAsia="宋体" w:hAnsi="Arial" w:cs="Arial"/>
                <w:noProof/>
              </w:rPr>
              <w:t>为代表的部分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_Toc175842932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14</w:t>
            </w:r>
            <w:r w:rsidRPr="00DA5E3B">
              <w:rPr>
                <w:rFonts w:ascii="Arial" w:hAnsi="Arial" w:cs="Arial"/>
                <w:noProof/>
                <w:webHidden/>
              </w:rPr>
              <w:fldChar w:fldCharType="end"/>
            </w:r>
          </w:hyperlink>
        </w:p>
        <w:p w14:paraId="3E2C82D4" w14:textId="2F9F502A"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3" w:history="1">
            <w:r w:rsidRPr="00DA5E3B">
              <w:rPr>
                <w:rStyle w:val="af3"/>
                <w:rFonts w:ascii="Arial" w:eastAsia="宋体" w:hAnsi="Arial" w:cs="Arial"/>
                <w:noProof/>
              </w:rPr>
              <w:t xml:space="preserve">3.3.1 </w:t>
            </w:r>
            <w:r w:rsidRPr="00DA5E3B">
              <w:rPr>
                <w:rStyle w:val="af3"/>
                <w:rFonts w:ascii="Arial" w:eastAsia="宋体" w:hAnsi="Arial" w:cs="Arial"/>
                <w:noProof/>
              </w:rPr>
              <w:t>基因名的命名和校验：</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_Toc175842933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14</w:t>
            </w:r>
            <w:r w:rsidRPr="00DA5E3B">
              <w:rPr>
                <w:rFonts w:ascii="Arial" w:hAnsi="Arial" w:cs="Arial"/>
                <w:noProof/>
                <w:webHidden/>
              </w:rPr>
              <w:fldChar w:fldCharType="end"/>
            </w:r>
          </w:hyperlink>
        </w:p>
        <w:p w14:paraId="4CA3C8F8" w14:textId="78CE8717"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4" w:history="1">
            <w:r w:rsidRPr="00DA5E3B">
              <w:rPr>
                <w:rStyle w:val="af3"/>
                <w:rFonts w:ascii="Arial" w:eastAsia="宋体" w:hAnsi="Arial" w:cs="Arial"/>
                <w:noProof/>
              </w:rPr>
              <w:t xml:space="preserve">3.3.2 </w:t>
            </w:r>
            <w:r w:rsidRPr="00DA5E3B">
              <w:rPr>
                <w:rStyle w:val="af3"/>
                <w:rFonts w:ascii="Arial" w:eastAsia="宋体" w:hAnsi="Arial" w:cs="Arial"/>
                <w:noProof/>
              </w:rPr>
              <w:t>表达矩阵数据格式和存储：</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_Toc175842934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15</w:t>
            </w:r>
            <w:r w:rsidRPr="00DA5E3B">
              <w:rPr>
                <w:rFonts w:ascii="Arial" w:hAnsi="Arial" w:cs="Arial"/>
                <w:noProof/>
                <w:webHidden/>
              </w:rPr>
              <w:fldChar w:fldCharType="end"/>
            </w:r>
          </w:hyperlink>
        </w:p>
        <w:p w14:paraId="4261B6A6" w14:textId="6C341BA1"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5" w:history="1">
            <w:r w:rsidRPr="00DA5E3B">
              <w:rPr>
                <w:rStyle w:val="af3"/>
                <w:rFonts w:ascii="Arial" w:eastAsia="宋体" w:hAnsi="Arial" w:cs="Arial"/>
                <w:noProof/>
              </w:rPr>
              <w:t>3.3.3</w:t>
            </w:r>
            <w:r w:rsidRPr="00DA5E3B">
              <w:rPr>
                <w:rStyle w:val="af3"/>
                <w:rFonts w:ascii="Arial" w:eastAsia="宋体" w:hAnsi="Arial" w:cs="Arial"/>
                <w:noProof/>
              </w:rPr>
              <w:t>和其他注释属性：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_Toc175842935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15</w:t>
            </w:r>
            <w:r w:rsidRPr="00DA5E3B">
              <w:rPr>
                <w:rFonts w:ascii="Arial" w:hAnsi="Arial" w:cs="Arial"/>
                <w:noProof/>
                <w:webHidden/>
              </w:rPr>
              <w:fldChar w:fldCharType="end"/>
            </w:r>
          </w:hyperlink>
        </w:p>
        <w:p w14:paraId="39A8CF01" w14:textId="0AF75997"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6" w:history="1">
            <w:r w:rsidRPr="00DA5E3B">
              <w:rPr>
                <w:rStyle w:val="af3"/>
                <w:rFonts w:ascii="Arial" w:eastAsia="宋体" w:hAnsi="Arial" w:cs="Arial"/>
                <w:noProof/>
              </w:rPr>
              <w:t xml:space="preserve">3.3.4 </w:t>
            </w:r>
            <w:r w:rsidRPr="00DA5E3B">
              <w:rPr>
                <w:rStyle w:val="af3"/>
                <w:rFonts w:ascii="Arial" w:eastAsia="宋体" w:hAnsi="Arial" w:cs="Arial"/>
                <w:noProof/>
              </w:rPr>
              <w:t>文件完整性和兼容性：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_Toc175842936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15</w:t>
            </w:r>
            <w:r w:rsidRPr="00DA5E3B">
              <w:rPr>
                <w:rFonts w:ascii="Arial" w:hAnsi="Arial" w:cs="Arial"/>
                <w:noProof/>
                <w:webHidden/>
              </w:rPr>
              <w:fldChar w:fldCharType="end"/>
            </w:r>
          </w:hyperlink>
        </w:p>
        <w:p w14:paraId="1C1A24E5" w14:textId="560BCB25"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37" w:history="1">
            <w:r w:rsidRPr="00DA5E3B">
              <w:rPr>
                <w:rStyle w:val="af3"/>
                <w:rFonts w:ascii="Arial" w:eastAsia="宋体" w:hAnsi="Arial" w:cs="Arial"/>
                <w:noProof/>
              </w:rPr>
              <w:t>3.4 L4</w:t>
            </w:r>
            <w:r w:rsidRPr="00DA5E3B">
              <w:rPr>
                <w:rStyle w:val="af3"/>
                <w:rFonts w:ascii="Arial" w:eastAsia="宋体" w:hAnsi="Arial" w:cs="Arial"/>
                <w:noProof/>
              </w:rPr>
              <w:t>层</w:t>
            </w:r>
            <w:r w:rsidRPr="00DA5E3B">
              <w:rPr>
                <w:rStyle w:val="af3"/>
                <w:rFonts w:ascii="Arial" w:eastAsia="宋体" w:hAnsi="Arial" w:cs="Arial"/>
                <w:noProof/>
              </w:rPr>
              <w:t xml:space="preserve"> ATLAS</w:t>
            </w:r>
            <w:r w:rsidRPr="00DA5E3B">
              <w:rPr>
                <w:rStyle w:val="af3"/>
                <w:rFonts w:ascii="Arial" w:eastAsia="宋体" w:hAnsi="Arial" w:cs="Arial"/>
                <w:noProof/>
              </w:rPr>
              <w:t>级别的数据</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_Toc175842937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15</w:t>
            </w:r>
            <w:r w:rsidRPr="00DA5E3B">
              <w:rPr>
                <w:rFonts w:ascii="Arial" w:hAnsi="Arial" w:cs="Arial"/>
                <w:noProof/>
                <w:webHidden/>
              </w:rPr>
              <w:fldChar w:fldCharType="end"/>
            </w:r>
          </w:hyperlink>
        </w:p>
        <w:p w14:paraId="32061C44" w14:textId="64EE4F70"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38" w:history="1">
            <w:r w:rsidRPr="00DA5E3B">
              <w:rPr>
                <w:rStyle w:val="af3"/>
                <w:rFonts w:ascii="Arial" w:eastAsia="宋体" w:hAnsi="Arial" w:cs="Arial"/>
                <w:noProof/>
              </w:rPr>
              <w:t>3.4.1</w:t>
            </w:r>
            <w:r w:rsidRPr="00DA5E3B">
              <w:rPr>
                <w:rStyle w:val="af3"/>
                <w:rFonts w:ascii="Arial" w:eastAsia="宋体" w:hAnsi="Arial" w:cs="Arial"/>
                <w:noProof/>
              </w:rPr>
              <w:t>数据一致性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_Toc175842938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15</w:t>
            </w:r>
            <w:r w:rsidRPr="00DA5E3B">
              <w:rPr>
                <w:rFonts w:ascii="Arial" w:hAnsi="Arial" w:cs="Arial"/>
                <w:noProof/>
                <w:webHidden/>
              </w:rPr>
              <w:fldChar w:fldCharType="end"/>
            </w:r>
          </w:hyperlink>
        </w:p>
        <w:p w14:paraId="2F772396" w14:textId="7F34219C" w:rsidR="008D746C" w:rsidRPr="00DA5E3B" w:rsidRDefault="008D746C">
          <w:pPr>
            <w:pStyle w:val="TOC2"/>
            <w:tabs>
              <w:tab w:val="right" w:leader="dot" w:pos="8296"/>
            </w:tabs>
            <w:rPr>
              <w:rFonts w:ascii="Arial" w:eastAsiaTheme="minorEastAsia" w:hAnsi="Arial" w:cs="Arial"/>
              <w:smallCaps w:val="0"/>
              <w:noProof/>
              <w:sz w:val="22"/>
              <w:szCs w:val="24"/>
            </w:rPr>
          </w:pPr>
          <w:hyperlink w:anchor="_Toc175842939" w:history="1">
            <w:r w:rsidRPr="00DA5E3B">
              <w:rPr>
                <w:rStyle w:val="af3"/>
                <w:rFonts w:ascii="Arial" w:eastAsia="宋体" w:hAnsi="Arial" w:cs="Arial"/>
                <w:noProof/>
              </w:rPr>
              <w:t>3.5. L5</w:t>
            </w:r>
            <w:r w:rsidRPr="00DA5E3B">
              <w:rPr>
                <w:rStyle w:val="af3"/>
                <w:rFonts w:ascii="Arial" w:eastAsia="宋体" w:hAnsi="Arial" w:cs="Arial"/>
                <w:noProof/>
              </w:rPr>
              <w:t>层</w:t>
            </w:r>
            <w:r w:rsidRPr="00DA5E3B">
              <w:rPr>
                <w:rStyle w:val="af3"/>
                <w:rFonts w:ascii="Arial" w:eastAsia="宋体" w:hAnsi="Arial" w:cs="Arial"/>
                <w:noProof/>
              </w:rPr>
              <w:t xml:space="preserve"> </w:t>
            </w:r>
            <w:r w:rsidRPr="00DA5E3B">
              <w:rPr>
                <w:rStyle w:val="af3"/>
                <w:rFonts w:ascii="Arial" w:eastAsia="宋体" w:hAnsi="Arial" w:cs="Arial"/>
                <w:noProof/>
              </w:rPr>
              <w:t>知识生成与研究成果</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_Toc175842939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16</w:t>
            </w:r>
            <w:r w:rsidRPr="00DA5E3B">
              <w:rPr>
                <w:rFonts w:ascii="Arial" w:hAnsi="Arial" w:cs="Arial"/>
                <w:noProof/>
                <w:webHidden/>
              </w:rPr>
              <w:fldChar w:fldCharType="end"/>
            </w:r>
          </w:hyperlink>
        </w:p>
        <w:p w14:paraId="089D04E4" w14:textId="5AFE3461"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40" w:history="1">
            <w:r w:rsidRPr="00DA5E3B">
              <w:rPr>
                <w:rStyle w:val="af3"/>
                <w:rFonts w:ascii="Arial" w:eastAsia="宋体" w:hAnsi="Arial" w:cs="Arial"/>
                <w:noProof/>
              </w:rPr>
              <w:t xml:space="preserve">3.5.1. </w:t>
            </w:r>
            <w:r w:rsidRPr="00DA5E3B">
              <w:rPr>
                <w:rStyle w:val="af3"/>
                <w:rFonts w:ascii="Arial" w:eastAsia="宋体" w:hAnsi="Arial" w:cs="Arial"/>
                <w:noProof/>
              </w:rPr>
              <w:t>唯一性和标识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_Toc175842940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16</w:t>
            </w:r>
            <w:r w:rsidRPr="00DA5E3B">
              <w:rPr>
                <w:rFonts w:ascii="Arial" w:hAnsi="Arial" w:cs="Arial"/>
                <w:noProof/>
                <w:webHidden/>
              </w:rPr>
              <w:fldChar w:fldCharType="end"/>
            </w:r>
          </w:hyperlink>
        </w:p>
        <w:p w14:paraId="0AD158AD" w14:textId="70956614"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41" w:history="1">
            <w:r w:rsidRPr="00DA5E3B">
              <w:rPr>
                <w:rStyle w:val="af3"/>
                <w:rFonts w:ascii="Arial" w:eastAsia="宋体" w:hAnsi="Arial" w:cs="Arial"/>
                <w:noProof/>
              </w:rPr>
              <w:t xml:space="preserve">3.5.2 </w:t>
            </w:r>
            <w:r w:rsidRPr="00DA5E3B">
              <w:rPr>
                <w:rStyle w:val="af3"/>
                <w:rFonts w:ascii="Arial" w:eastAsia="宋体" w:hAnsi="Arial" w:cs="Arial"/>
                <w:noProof/>
              </w:rPr>
              <w:t>数据实体的清晰性和准确性</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_Toc175842941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16</w:t>
            </w:r>
            <w:r w:rsidRPr="00DA5E3B">
              <w:rPr>
                <w:rFonts w:ascii="Arial" w:hAnsi="Arial" w:cs="Arial"/>
                <w:noProof/>
                <w:webHidden/>
              </w:rPr>
              <w:fldChar w:fldCharType="end"/>
            </w:r>
          </w:hyperlink>
        </w:p>
        <w:p w14:paraId="1C43A105" w14:textId="1A6F3143"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42" w:history="1">
            <w:r w:rsidRPr="00DA5E3B">
              <w:rPr>
                <w:rStyle w:val="af3"/>
                <w:rFonts w:ascii="Arial" w:eastAsia="宋体" w:hAnsi="Arial" w:cs="Arial"/>
                <w:noProof/>
              </w:rPr>
              <w:t xml:space="preserve">3.5.3 </w:t>
            </w:r>
            <w:r w:rsidRPr="00DA5E3B">
              <w:rPr>
                <w:rStyle w:val="af3"/>
                <w:rFonts w:ascii="Arial" w:eastAsia="宋体" w:hAnsi="Arial" w:cs="Arial"/>
                <w:noProof/>
              </w:rPr>
              <w:t>逻辑关系和因果推理</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_Toc175842942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16</w:t>
            </w:r>
            <w:r w:rsidRPr="00DA5E3B">
              <w:rPr>
                <w:rFonts w:ascii="Arial" w:hAnsi="Arial" w:cs="Arial"/>
                <w:noProof/>
                <w:webHidden/>
              </w:rPr>
              <w:fldChar w:fldCharType="end"/>
            </w:r>
          </w:hyperlink>
        </w:p>
        <w:p w14:paraId="6984EAD2" w14:textId="3AA69DB6"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43" w:history="1">
            <w:r w:rsidRPr="00DA5E3B">
              <w:rPr>
                <w:rStyle w:val="af3"/>
                <w:rFonts w:ascii="Arial" w:eastAsia="宋体" w:hAnsi="Arial" w:cs="Arial"/>
                <w:noProof/>
              </w:rPr>
              <w:t xml:space="preserve">3.5.4 </w:t>
            </w:r>
            <w:r w:rsidRPr="00DA5E3B">
              <w:rPr>
                <w:rStyle w:val="af3"/>
                <w:rFonts w:ascii="Arial" w:eastAsia="宋体" w:hAnsi="Arial" w:cs="Arial"/>
                <w:noProof/>
              </w:rPr>
              <w:t>文档化和元数据</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_Toc175842943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17</w:t>
            </w:r>
            <w:r w:rsidRPr="00DA5E3B">
              <w:rPr>
                <w:rFonts w:ascii="Arial" w:hAnsi="Arial" w:cs="Arial"/>
                <w:noProof/>
                <w:webHidden/>
              </w:rPr>
              <w:fldChar w:fldCharType="end"/>
            </w:r>
          </w:hyperlink>
        </w:p>
        <w:p w14:paraId="2B31685C" w14:textId="1BDA560E" w:rsidR="008D746C" w:rsidRPr="00DA5E3B" w:rsidRDefault="008D746C">
          <w:pPr>
            <w:pStyle w:val="TOC3"/>
            <w:tabs>
              <w:tab w:val="right" w:leader="dot" w:pos="8296"/>
            </w:tabs>
            <w:rPr>
              <w:rFonts w:ascii="Arial" w:eastAsiaTheme="minorEastAsia" w:hAnsi="Arial" w:cs="Arial"/>
              <w:i w:val="0"/>
              <w:iCs w:val="0"/>
              <w:noProof/>
              <w:sz w:val="22"/>
              <w:szCs w:val="24"/>
            </w:rPr>
          </w:pPr>
          <w:hyperlink w:anchor="_Toc175842944" w:history="1">
            <w:r w:rsidRPr="00DA5E3B">
              <w:rPr>
                <w:rStyle w:val="af3"/>
                <w:rFonts w:ascii="Arial" w:eastAsia="宋体" w:hAnsi="Arial" w:cs="Arial"/>
                <w:noProof/>
              </w:rPr>
              <w:t xml:space="preserve">3.5.5 </w:t>
            </w:r>
            <w:r w:rsidRPr="00DA5E3B">
              <w:rPr>
                <w:rStyle w:val="af3"/>
                <w:rFonts w:ascii="Arial" w:eastAsia="宋体" w:hAnsi="Arial" w:cs="Arial"/>
                <w:noProof/>
              </w:rPr>
              <w:t>审查和持续改进</w:t>
            </w:r>
            <w:r w:rsidRPr="00DA5E3B">
              <w:rPr>
                <w:rFonts w:ascii="Arial" w:hAnsi="Arial" w:cs="Arial"/>
                <w:noProof/>
                <w:webHidden/>
              </w:rPr>
              <w:tab/>
            </w:r>
            <w:r w:rsidRPr="00DA5E3B">
              <w:rPr>
                <w:rFonts w:ascii="Arial" w:hAnsi="Arial" w:cs="Arial"/>
                <w:noProof/>
                <w:webHidden/>
              </w:rPr>
              <w:fldChar w:fldCharType="begin"/>
            </w:r>
            <w:r w:rsidRPr="00DA5E3B">
              <w:rPr>
                <w:rFonts w:ascii="Arial" w:hAnsi="Arial" w:cs="Arial"/>
                <w:noProof/>
                <w:webHidden/>
              </w:rPr>
              <w:instrText xml:space="preserve"> PAGEREF _Toc175842944 \h </w:instrText>
            </w:r>
            <w:r w:rsidRPr="00DA5E3B">
              <w:rPr>
                <w:rFonts w:ascii="Arial" w:hAnsi="Arial" w:cs="Arial"/>
                <w:noProof/>
                <w:webHidden/>
              </w:rPr>
            </w:r>
            <w:r w:rsidRPr="00DA5E3B">
              <w:rPr>
                <w:rFonts w:ascii="Arial" w:hAnsi="Arial" w:cs="Arial"/>
                <w:noProof/>
                <w:webHidden/>
              </w:rPr>
              <w:fldChar w:fldCharType="separate"/>
            </w:r>
            <w:r w:rsidR="008150AD" w:rsidRPr="00DA5E3B">
              <w:rPr>
                <w:rFonts w:ascii="Arial" w:hAnsi="Arial" w:cs="Arial"/>
                <w:noProof/>
                <w:webHidden/>
              </w:rPr>
              <w:t>17</w:t>
            </w:r>
            <w:r w:rsidRPr="00DA5E3B">
              <w:rPr>
                <w:rFonts w:ascii="Arial" w:hAnsi="Arial" w:cs="Arial"/>
                <w:noProof/>
                <w:webHidden/>
              </w:rPr>
              <w:fldChar w:fldCharType="end"/>
            </w:r>
          </w:hyperlink>
        </w:p>
        <w:p w14:paraId="1D70BB51" w14:textId="389139D2" w:rsidR="00345188" w:rsidRPr="00DA5E3B" w:rsidRDefault="00BE39F8" w:rsidP="008D746C">
          <w:pPr>
            <w:rPr>
              <w:rFonts w:ascii="Arial" w:hAnsi="Arial" w:cs="Arial"/>
            </w:rPr>
          </w:pPr>
          <w:r w:rsidRPr="00DA5E3B">
            <w:rPr>
              <w:rFonts w:ascii="Arial" w:hAnsi="Arial" w:cs="Arial"/>
              <w:b/>
              <w:bCs/>
              <w:noProof/>
            </w:rPr>
            <w:fldChar w:fldCharType="end"/>
          </w:r>
        </w:p>
      </w:sdtContent>
    </w:sdt>
    <w:p w14:paraId="52065C13" w14:textId="4425ADF8" w:rsidR="00E80B64" w:rsidRPr="00DA5E3B" w:rsidRDefault="00244832" w:rsidP="00F94300">
      <w:pPr>
        <w:pStyle w:val="10"/>
        <w:rPr>
          <w:rFonts w:ascii="Arial" w:eastAsia="宋体" w:hAnsi="Arial" w:cs="Arial"/>
        </w:rPr>
      </w:pPr>
      <w:r w:rsidRPr="00DA5E3B">
        <w:rPr>
          <w:rFonts w:ascii="Arial" w:eastAsia="宋体" w:hAnsi="Arial" w:cs="Arial"/>
        </w:rPr>
        <w:br w:type="page"/>
      </w:r>
      <w:bookmarkStart w:id="0" w:name="_Toc175842912"/>
      <w:r w:rsidR="00E80B64" w:rsidRPr="00DA5E3B">
        <w:rPr>
          <w:rFonts w:ascii="Arial" w:eastAsia="宋体" w:hAnsi="Arial" w:cs="Arial"/>
        </w:rPr>
        <w:lastRenderedPageBreak/>
        <w:t>前言</w:t>
      </w:r>
      <w:bookmarkEnd w:id="0"/>
    </w:p>
    <w:p w14:paraId="15FFF63B" w14:textId="570A5428" w:rsidR="007237DF" w:rsidRPr="00DA5E3B" w:rsidRDefault="007237DF" w:rsidP="00F94300">
      <w:pPr>
        <w:spacing w:line="360" w:lineRule="auto"/>
        <w:rPr>
          <w:rFonts w:ascii="Arial" w:hAnsi="Arial" w:cs="Arial"/>
        </w:rPr>
      </w:pPr>
      <w:r w:rsidRPr="00DA5E3B">
        <w:rPr>
          <w:rFonts w:ascii="Arial" w:hAnsi="Arial" w:cs="Arial"/>
        </w:rPr>
        <w:t>作为数据标准的标准组件的数据准入的部分的标准，将按照数据流模型的顺序进行内容的组织。</w:t>
      </w:r>
      <w:r w:rsidR="00D25D7C" w:rsidRPr="00DA5E3B">
        <w:rPr>
          <w:rFonts w:ascii="Arial" w:hAnsi="Arial" w:cs="Arial"/>
        </w:rPr>
        <w:t>在当前的数据主题：单细胞测序的场景下，</w:t>
      </w:r>
      <w:r w:rsidRPr="00DA5E3B">
        <w:rPr>
          <w:rFonts w:ascii="Arial" w:hAnsi="Arial" w:cs="Arial"/>
        </w:rPr>
        <w:t>数据流模型的数据分级如下所示：</w:t>
      </w:r>
    </w:p>
    <w:p w14:paraId="08344004" w14:textId="77777777" w:rsidR="007237DF" w:rsidRPr="00DA5E3B" w:rsidRDefault="007237DF" w:rsidP="00F94300">
      <w:pPr>
        <w:spacing w:line="360" w:lineRule="auto"/>
        <w:rPr>
          <w:rFonts w:ascii="Arial" w:hAnsi="Arial" w:cs="Arial"/>
          <w:b/>
          <w:bCs/>
        </w:rPr>
      </w:pPr>
      <w:r w:rsidRPr="00DA5E3B">
        <w:rPr>
          <w:rFonts w:ascii="Arial" w:hAnsi="Arial" w:cs="Arial"/>
          <w:b/>
          <w:bCs/>
        </w:rPr>
        <w:t xml:space="preserve">L1 - </w:t>
      </w:r>
      <w:r w:rsidRPr="00DA5E3B">
        <w:rPr>
          <w:rFonts w:ascii="Arial" w:hAnsi="Arial" w:cs="Arial"/>
          <w:b/>
          <w:bCs/>
        </w:rPr>
        <w:t>原始数据层</w:t>
      </w:r>
    </w:p>
    <w:p w14:paraId="57889F49" w14:textId="77777777" w:rsidR="007237DF" w:rsidRPr="00DA5E3B" w:rsidRDefault="007237DF" w:rsidP="00F94300">
      <w:pPr>
        <w:numPr>
          <w:ilvl w:val="0"/>
          <w:numId w:val="2"/>
        </w:numPr>
        <w:spacing w:line="360" w:lineRule="auto"/>
        <w:rPr>
          <w:rFonts w:ascii="Arial" w:hAnsi="Arial" w:cs="Arial"/>
        </w:rPr>
      </w:pPr>
      <w:r w:rsidRPr="00DA5E3B">
        <w:rPr>
          <w:rFonts w:ascii="Arial" w:hAnsi="Arial" w:cs="Arial"/>
          <w:b/>
          <w:bCs/>
        </w:rPr>
        <w:t>原始测序数据</w:t>
      </w:r>
      <w:r w:rsidRPr="00DA5E3B">
        <w:rPr>
          <w:rFonts w:ascii="Arial" w:hAnsi="Arial" w:cs="Arial"/>
        </w:rPr>
        <w:t>（</w:t>
      </w:r>
      <w:proofErr w:type="spellStart"/>
      <w:r w:rsidRPr="00DA5E3B">
        <w:rPr>
          <w:rFonts w:ascii="Arial" w:hAnsi="Arial" w:cs="Arial"/>
        </w:rPr>
        <w:t>Fastq</w:t>
      </w:r>
      <w:proofErr w:type="spellEnd"/>
      <w:r w:rsidRPr="00DA5E3B">
        <w:rPr>
          <w:rFonts w:ascii="Arial" w:hAnsi="Arial" w:cs="Arial"/>
        </w:rPr>
        <w:t>文件）</w:t>
      </w:r>
    </w:p>
    <w:p w14:paraId="2F539873" w14:textId="77777777" w:rsidR="007237DF" w:rsidRPr="00DA5E3B" w:rsidRDefault="007237DF" w:rsidP="00F94300">
      <w:pPr>
        <w:numPr>
          <w:ilvl w:val="0"/>
          <w:numId w:val="2"/>
        </w:numPr>
        <w:spacing w:line="360" w:lineRule="auto"/>
        <w:rPr>
          <w:rFonts w:ascii="Arial" w:hAnsi="Arial" w:cs="Arial"/>
        </w:rPr>
      </w:pPr>
      <w:r w:rsidRPr="00DA5E3B">
        <w:rPr>
          <w:rFonts w:ascii="Arial" w:hAnsi="Arial" w:cs="Arial"/>
          <w:b/>
          <w:bCs/>
        </w:rPr>
        <w:t>空间转录组的切片图像</w:t>
      </w:r>
      <w:r w:rsidRPr="00DA5E3B">
        <w:rPr>
          <w:rFonts w:ascii="Arial" w:hAnsi="Arial" w:cs="Arial"/>
        </w:rPr>
        <w:t>（如</w:t>
      </w:r>
      <w:r w:rsidRPr="00DA5E3B">
        <w:rPr>
          <w:rFonts w:ascii="Arial" w:hAnsi="Arial" w:cs="Arial"/>
        </w:rPr>
        <w:t>tissue_hires_image.png, tissue_lowres_image.png</w:t>
      </w:r>
      <w:r w:rsidRPr="00DA5E3B">
        <w:rPr>
          <w:rFonts w:ascii="Arial" w:hAnsi="Arial" w:cs="Arial"/>
        </w:rPr>
        <w:t>）</w:t>
      </w:r>
    </w:p>
    <w:p w14:paraId="350C40F4" w14:textId="77777777" w:rsidR="007237DF" w:rsidRPr="00DA5E3B" w:rsidRDefault="007237DF" w:rsidP="00F94300">
      <w:pPr>
        <w:spacing w:line="360" w:lineRule="auto"/>
        <w:rPr>
          <w:rFonts w:ascii="Arial" w:hAnsi="Arial" w:cs="Arial"/>
          <w:b/>
          <w:bCs/>
        </w:rPr>
      </w:pPr>
      <w:r w:rsidRPr="00DA5E3B">
        <w:rPr>
          <w:rFonts w:ascii="Arial" w:hAnsi="Arial" w:cs="Arial"/>
          <w:b/>
          <w:bCs/>
        </w:rPr>
        <w:t xml:space="preserve">L2 - </w:t>
      </w:r>
      <w:r w:rsidRPr="00DA5E3B">
        <w:rPr>
          <w:rFonts w:ascii="Arial" w:hAnsi="Arial" w:cs="Arial"/>
          <w:b/>
          <w:bCs/>
        </w:rPr>
        <w:t>初级处理数据层</w:t>
      </w:r>
    </w:p>
    <w:p w14:paraId="3224ADED" w14:textId="77777777" w:rsidR="007237DF" w:rsidRPr="00DA5E3B" w:rsidRDefault="007237DF" w:rsidP="00F94300">
      <w:pPr>
        <w:numPr>
          <w:ilvl w:val="0"/>
          <w:numId w:val="3"/>
        </w:numPr>
        <w:spacing w:line="360" w:lineRule="auto"/>
        <w:rPr>
          <w:rFonts w:ascii="Arial" w:hAnsi="Arial" w:cs="Arial"/>
        </w:rPr>
      </w:pPr>
      <w:r w:rsidRPr="00DA5E3B">
        <w:rPr>
          <w:rFonts w:ascii="Arial" w:hAnsi="Arial" w:cs="Arial"/>
          <w:b/>
          <w:bCs/>
        </w:rPr>
        <w:t>BAM</w:t>
      </w:r>
      <w:r w:rsidRPr="00DA5E3B">
        <w:rPr>
          <w:rFonts w:ascii="Arial" w:hAnsi="Arial" w:cs="Arial"/>
          <w:b/>
          <w:bCs/>
        </w:rPr>
        <w:t>文件</w:t>
      </w:r>
      <w:r w:rsidRPr="00DA5E3B">
        <w:rPr>
          <w:rFonts w:ascii="Arial" w:hAnsi="Arial" w:cs="Arial"/>
        </w:rPr>
        <w:t>（</w:t>
      </w:r>
      <w:proofErr w:type="spellStart"/>
      <w:r w:rsidRPr="00DA5E3B">
        <w:rPr>
          <w:rFonts w:ascii="Arial" w:hAnsi="Arial" w:cs="Arial"/>
        </w:rPr>
        <w:t>possorted_genome_bam.bam</w:t>
      </w:r>
      <w:proofErr w:type="spellEnd"/>
      <w:r w:rsidRPr="00DA5E3B">
        <w:rPr>
          <w:rFonts w:ascii="Arial" w:hAnsi="Arial" w:cs="Arial"/>
        </w:rPr>
        <w:t xml:space="preserve"> </w:t>
      </w:r>
      <w:r w:rsidRPr="00DA5E3B">
        <w:rPr>
          <w:rFonts w:ascii="Arial" w:hAnsi="Arial" w:cs="Arial"/>
        </w:rPr>
        <w:t>和</w:t>
      </w:r>
      <w:r w:rsidRPr="00DA5E3B">
        <w:rPr>
          <w:rFonts w:ascii="Arial" w:hAnsi="Arial" w:cs="Arial"/>
        </w:rPr>
        <w:t xml:space="preserve"> </w:t>
      </w:r>
      <w:proofErr w:type="spellStart"/>
      <w:r w:rsidRPr="00DA5E3B">
        <w:rPr>
          <w:rFonts w:ascii="Arial" w:hAnsi="Arial" w:cs="Arial"/>
        </w:rPr>
        <w:t>possorted_genome_bam.bam.bai</w:t>
      </w:r>
      <w:proofErr w:type="spellEnd"/>
      <w:r w:rsidRPr="00DA5E3B">
        <w:rPr>
          <w:rFonts w:ascii="Arial" w:hAnsi="Arial" w:cs="Arial"/>
        </w:rPr>
        <w:t>）</w:t>
      </w:r>
    </w:p>
    <w:p w14:paraId="5FE15D28" w14:textId="02AD48D1" w:rsidR="00416661" w:rsidRPr="00DA5E3B" w:rsidRDefault="00416661" w:rsidP="00F94300">
      <w:pPr>
        <w:numPr>
          <w:ilvl w:val="0"/>
          <w:numId w:val="3"/>
        </w:numPr>
        <w:spacing w:line="360" w:lineRule="auto"/>
        <w:rPr>
          <w:rFonts w:ascii="Arial" w:hAnsi="Arial" w:cs="Arial"/>
        </w:rPr>
      </w:pPr>
      <w:r w:rsidRPr="00DA5E3B">
        <w:rPr>
          <w:rFonts w:ascii="Arial" w:hAnsi="Arial" w:cs="Arial"/>
          <w:b/>
          <w:bCs/>
        </w:rPr>
        <w:t>SRA</w:t>
      </w:r>
      <w:r w:rsidRPr="00DA5E3B">
        <w:rPr>
          <w:rFonts w:ascii="Arial" w:hAnsi="Arial" w:cs="Arial"/>
          <w:b/>
          <w:bCs/>
        </w:rPr>
        <w:t>文件</w:t>
      </w:r>
      <w:r w:rsidR="00FB3643" w:rsidRPr="00DA5E3B">
        <w:rPr>
          <w:rFonts w:ascii="Arial" w:hAnsi="Arial" w:cs="Arial"/>
        </w:rPr>
        <w:t>（</w:t>
      </w:r>
      <w:r w:rsidR="00FB3643" w:rsidRPr="00DA5E3B">
        <w:rPr>
          <w:rFonts w:ascii="Arial" w:hAnsi="Arial" w:cs="Arial"/>
        </w:rPr>
        <w:t>S</w:t>
      </w:r>
      <w:r w:rsidR="00F44720" w:rsidRPr="00DA5E3B">
        <w:rPr>
          <w:rFonts w:ascii="Arial" w:hAnsi="Arial" w:cs="Arial"/>
        </w:rPr>
        <w:t>equence Read Archive</w:t>
      </w:r>
      <w:r w:rsidR="00FB3643" w:rsidRPr="00DA5E3B">
        <w:rPr>
          <w:rFonts w:ascii="Arial" w:hAnsi="Arial" w:cs="Arial"/>
        </w:rPr>
        <w:t>）</w:t>
      </w:r>
    </w:p>
    <w:p w14:paraId="44313C68" w14:textId="77777777" w:rsidR="007237DF" w:rsidRPr="00DA5E3B" w:rsidRDefault="007237DF" w:rsidP="00F94300">
      <w:pPr>
        <w:numPr>
          <w:ilvl w:val="0"/>
          <w:numId w:val="3"/>
        </w:numPr>
        <w:spacing w:line="360" w:lineRule="auto"/>
        <w:rPr>
          <w:rFonts w:ascii="Arial" w:hAnsi="Arial" w:cs="Arial"/>
        </w:rPr>
      </w:pPr>
      <w:r w:rsidRPr="00DA5E3B">
        <w:rPr>
          <w:rFonts w:ascii="Arial" w:hAnsi="Arial" w:cs="Arial"/>
          <w:b/>
          <w:bCs/>
        </w:rPr>
        <w:t>对齐的基准点图像</w:t>
      </w:r>
      <w:r w:rsidRPr="00DA5E3B">
        <w:rPr>
          <w:rFonts w:ascii="Arial" w:hAnsi="Arial" w:cs="Arial"/>
        </w:rPr>
        <w:t>（</w:t>
      </w:r>
      <w:r w:rsidRPr="00DA5E3B">
        <w:rPr>
          <w:rFonts w:ascii="Arial" w:hAnsi="Arial" w:cs="Arial"/>
        </w:rPr>
        <w:t>aligned_fiducials.jpg</w:t>
      </w:r>
      <w:r w:rsidRPr="00DA5E3B">
        <w:rPr>
          <w:rFonts w:ascii="Arial" w:hAnsi="Arial" w:cs="Arial"/>
        </w:rPr>
        <w:t>）</w:t>
      </w:r>
    </w:p>
    <w:p w14:paraId="2FE73D6B" w14:textId="77777777" w:rsidR="007237DF" w:rsidRPr="00DA5E3B" w:rsidRDefault="007237DF" w:rsidP="00F94300">
      <w:pPr>
        <w:numPr>
          <w:ilvl w:val="0"/>
          <w:numId w:val="3"/>
        </w:numPr>
        <w:spacing w:line="360" w:lineRule="auto"/>
        <w:rPr>
          <w:rFonts w:ascii="Arial" w:hAnsi="Arial" w:cs="Arial"/>
        </w:rPr>
      </w:pPr>
      <w:r w:rsidRPr="00DA5E3B">
        <w:rPr>
          <w:rFonts w:ascii="Arial" w:hAnsi="Arial" w:cs="Arial"/>
          <w:b/>
          <w:bCs/>
        </w:rPr>
        <w:t>检测到的组织图像</w:t>
      </w:r>
      <w:r w:rsidRPr="00DA5E3B">
        <w:rPr>
          <w:rFonts w:ascii="Arial" w:hAnsi="Arial" w:cs="Arial"/>
        </w:rPr>
        <w:t>（</w:t>
      </w:r>
      <w:r w:rsidRPr="00DA5E3B">
        <w:rPr>
          <w:rFonts w:ascii="Arial" w:hAnsi="Arial" w:cs="Arial"/>
        </w:rPr>
        <w:t>detected_tissue_image.jpg</w:t>
      </w:r>
      <w:r w:rsidRPr="00DA5E3B">
        <w:rPr>
          <w:rFonts w:ascii="Arial" w:hAnsi="Arial" w:cs="Arial"/>
        </w:rPr>
        <w:t>）</w:t>
      </w:r>
    </w:p>
    <w:p w14:paraId="552C1154" w14:textId="77777777" w:rsidR="007237DF" w:rsidRPr="00DA5E3B" w:rsidRDefault="007237DF" w:rsidP="00F94300">
      <w:pPr>
        <w:numPr>
          <w:ilvl w:val="0"/>
          <w:numId w:val="3"/>
        </w:numPr>
        <w:spacing w:line="360" w:lineRule="auto"/>
        <w:rPr>
          <w:rFonts w:ascii="Arial" w:hAnsi="Arial" w:cs="Arial"/>
        </w:rPr>
      </w:pPr>
      <w:r w:rsidRPr="00DA5E3B">
        <w:rPr>
          <w:rFonts w:ascii="Arial" w:hAnsi="Arial" w:cs="Arial"/>
          <w:b/>
          <w:bCs/>
        </w:rPr>
        <w:t>条形码空间位置信息</w:t>
      </w:r>
      <w:r w:rsidRPr="00DA5E3B">
        <w:rPr>
          <w:rFonts w:ascii="Arial" w:hAnsi="Arial" w:cs="Arial"/>
        </w:rPr>
        <w:t>（</w:t>
      </w:r>
      <w:r w:rsidRPr="00DA5E3B">
        <w:rPr>
          <w:rFonts w:ascii="Arial" w:hAnsi="Arial" w:cs="Arial"/>
        </w:rPr>
        <w:t>tissue_positions.csv</w:t>
      </w:r>
      <w:r w:rsidRPr="00DA5E3B">
        <w:rPr>
          <w:rFonts w:ascii="Arial" w:hAnsi="Arial" w:cs="Arial"/>
        </w:rPr>
        <w:t>）</w:t>
      </w:r>
    </w:p>
    <w:p w14:paraId="16A1AD18" w14:textId="77777777" w:rsidR="007237DF" w:rsidRPr="00DA5E3B" w:rsidRDefault="007237DF" w:rsidP="00F94300">
      <w:pPr>
        <w:spacing w:line="360" w:lineRule="auto"/>
        <w:rPr>
          <w:rFonts w:ascii="Arial" w:hAnsi="Arial" w:cs="Arial"/>
          <w:b/>
          <w:bCs/>
        </w:rPr>
      </w:pPr>
      <w:r w:rsidRPr="00DA5E3B">
        <w:rPr>
          <w:rFonts w:ascii="Arial" w:hAnsi="Arial" w:cs="Arial"/>
          <w:b/>
          <w:bCs/>
        </w:rPr>
        <w:t xml:space="preserve">L3 - </w:t>
      </w:r>
      <w:r w:rsidRPr="00DA5E3B">
        <w:rPr>
          <w:rFonts w:ascii="Arial" w:hAnsi="Arial" w:cs="Arial"/>
          <w:b/>
          <w:bCs/>
        </w:rPr>
        <w:t>注释和高级分析数据层</w:t>
      </w:r>
    </w:p>
    <w:p w14:paraId="537A2292" w14:textId="4301F6CF" w:rsidR="007237DF" w:rsidRPr="00DA5E3B" w:rsidRDefault="00DA5E3B" w:rsidP="00F94300">
      <w:pPr>
        <w:numPr>
          <w:ilvl w:val="0"/>
          <w:numId w:val="4"/>
        </w:numPr>
        <w:spacing w:line="360" w:lineRule="auto"/>
        <w:rPr>
          <w:rFonts w:ascii="Arial" w:hAnsi="Arial" w:cs="Arial"/>
        </w:rPr>
      </w:pPr>
      <w:r w:rsidRPr="00DA5E3B">
        <w:rPr>
          <w:rFonts w:ascii="Arial" w:hAnsi="Arial" w:cs="Arial"/>
          <w:b/>
          <w:bCs/>
        </w:rPr>
        <w:t>带有注释的计数矩阵</w:t>
      </w:r>
      <w:r w:rsidR="007237DF" w:rsidRPr="00DA5E3B">
        <w:rPr>
          <w:rFonts w:ascii="Arial" w:hAnsi="Arial" w:cs="Arial"/>
          <w:b/>
          <w:bCs/>
        </w:rPr>
        <w:t>文件</w:t>
      </w:r>
      <w:r w:rsidR="007237DF" w:rsidRPr="00DA5E3B">
        <w:rPr>
          <w:rFonts w:ascii="Arial" w:hAnsi="Arial" w:cs="Arial"/>
        </w:rPr>
        <w:t>（如</w:t>
      </w:r>
      <w:r w:rsidR="007237DF" w:rsidRPr="00DA5E3B">
        <w:rPr>
          <w:rFonts w:ascii="Arial" w:hAnsi="Arial" w:cs="Arial"/>
        </w:rPr>
        <w:t>filtered_feature_bc_matrix.h5, raw_feature_bc_matrix.h5</w:t>
      </w:r>
      <w:r w:rsidR="007237DF" w:rsidRPr="00DA5E3B">
        <w:rPr>
          <w:rFonts w:ascii="Arial" w:hAnsi="Arial" w:cs="Arial"/>
        </w:rPr>
        <w:t>）</w:t>
      </w:r>
    </w:p>
    <w:p w14:paraId="0F8D255E" w14:textId="77777777" w:rsidR="007237DF" w:rsidRPr="00DA5E3B" w:rsidRDefault="007237DF" w:rsidP="00F94300">
      <w:pPr>
        <w:numPr>
          <w:ilvl w:val="0"/>
          <w:numId w:val="4"/>
        </w:numPr>
        <w:spacing w:line="360" w:lineRule="auto"/>
        <w:rPr>
          <w:rFonts w:ascii="Arial" w:hAnsi="Arial" w:cs="Arial"/>
        </w:rPr>
      </w:pPr>
      <w:r w:rsidRPr="00DA5E3B">
        <w:rPr>
          <w:rFonts w:ascii="Arial" w:hAnsi="Arial" w:cs="Arial"/>
          <w:b/>
          <w:bCs/>
        </w:rPr>
        <w:t>次级分析结果</w:t>
      </w:r>
      <w:r w:rsidRPr="00DA5E3B">
        <w:rPr>
          <w:rFonts w:ascii="Arial" w:hAnsi="Arial" w:cs="Arial"/>
        </w:rPr>
        <w:t>（</w:t>
      </w:r>
      <w:r w:rsidRPr="00DA5E3B">
        <w:rPr>
          <w:rFonts w:ascii="Arial" w:hAnsi="Arial" w:cs="Arial"/>
        </w:rPr>
        <w:t xml:space="preserve">analysis </w:t>
      </w:r>
      <w:r w:rsidRPr="00DA5E3B">
        <w:rPr>
          <w:rFonts w:ascii="Arial" w:hAnsi="Arial" w:cs="Arial"/>
        </w:rPr>
        <w:t>目录下的文件）</w:t>
      </w:r>
    </w:p>
    <w:p w14:paraId="34DF30F6" w14:textId="77777777" w:rsidR="007237DF" w:rsidRPr="00DA5E3B" w:rsidRDefault="007237DF" w:rsidP="00F94300">
      <w:pPr>
        <w:numPr>
          <w:ilvl w:val="0"/>
          <w:numId w:val="4"/>
        </w:numPr>
        <w:spacing w:line="360" w:lineRule="auto"/>
        <w:rPr>
          <w:rFonts w:ascii="Arial" w:hAnsi="Arial" w:cs="Arial"/>
        </w:rPr>
      </w:pPr>
      <w:r w:rsidRPr="00DA5E3B">
        <w:rPr>
          <w:rFonts w:ascii="Arial" w:hAnsi="Arial" w:cs="Arial"/>
          <w:b/>
          <w:bCs/>
        </w:rPr>
        <w:t>空间富集分析</w:t>
      </w:r>
      <w:r w:rsidRPr="00DA5E3B">
        <w:rPr>
          <w:rFonts w:ascii="Arial" w:hAnsi="Arial" w:cs="Arial"/>
        </w:rPr>
        <w:t>（</w:t>
      </w:r>
      <w:r w:rsidRPr="00DA5E3B">
        <w:rPr>
          <w:rFonts w:ascii="Arial" w:hAnsi="Arial" w:cs="Arial"/>
        </w:rPr>
        <w:t>spatial_enrichment.csv</w:t>
      </w:r>
      <w:r w:rsidRPr="00DA5E3B">
        <w:rPr>
          <w:rFonts w:ascii="Arial" w:hAnsi="Arial" w:cs="Arial"/>
        </w:rPr>
        <w:t>）</w:t>
      </w:r>
    </w:p>
    <w:p w14:paraId="71660E7A" w14:textId="77777777" w:rsidR="007237DF" w:rsidRPr="00DA5E3B" w:rsidRDefault="007237DF" w:rsidP="00F94300">
      <w:pPr>
        <w:numPr>
          <w:ilvl w:val="0"/>
          <w:numId w:val="4"/>
        </w:numPr>
        <w:spacing w:line="360" w:lineRule="auto"/>
        <w:rPr>
          <w:rFonts w:ascii="Arial" w:hAnsi="Arial" w:cs="Arial"/>
        </w:rPr>
      </w:pPr>
      <w:r w:rsidRPr="00DA5E3B">
        <w:rPr>
          <w:rFonts w:ascii="Arial" w:hAnsi="Arial" w:cs="Arial"/>
          <w:b/>
          <w:bCs/>
        </w:rPr>
        <w:t xml:space="preserve">Loupe Browser </w:t>
      </w:r>
      <w:r w:rsidRPr="00DA5E3B">
        <w:rPr>
          <w:rFonts w:ascii="Arial" w:hAnsi="Arial" w:cs="Arial"/>
          <w:b/>
          <w:bCs/>
        </w:rPr>
        <w:t>文件</w:t>
      </w:r>
      <w:r w:rsidRPr="00DA5E3B">
        <w:rPr>
          <w:rFonts w:ascii="Arial" w:hAnsi="Arial" w:cs="Arial"/>
        </w:rPr>
        <w:t>（</w:t>
      </w:r>
      <w:proofErr w:type="spellStart"/>
      <w:r w:rsidRPr="00DA5E3B">
        <w:rPr>
          <w:rFonts w:ascii="Arial" w:hAnsi="Arial" w:cs="Arial"/>
        </w:rPr>
        <w:t>cloupe.cloupe</w:t>
      </w:r>
      <w:proofErr w:type="spellEnd"/>
      <w:r w:rsidRPr="00DA5E3B">
        <w:rPr>
          <w:rFonts w:ascii="Arial" w:hAnsi="Arial" w:cs="Arial"/>
        </w:rPr>
        <w:t>）</w:t>
      </w:r>
    </w:p>
    <w:p w14:paraId="7346589A" w14:textId="77777777" w:rsidR="007237DF" w:rsidRPr="00DA5E3B" w:rsidRDefault="007237DF" w:rsidP="00F94300">
      <w:pPr>
        <w:numPr>
          <w:ilvl w:val="0"/>
          <w:numId w:val="4"/>
        </w:numPr>
        <w:spacing w:line="360" w:lineRule="auto"/>
        <w:rPr>
          <w:rFonts w:ascii="Arial" w:hAnsi="Arial" w:cs="Arial"/>
        </w:rPr>
      </w:pPr>
      <w:r w:rsidRPr="00DA5E3B">
        <w:rPr>
          <w:rFonts w:ascii="Arial" w:hAnsi="Arial" w:cs="Arial"/>
          <w:b/>
          <w:bCs/>
        </w:rPr>
        <w:t>注释的峰值与基因关联</w:t>
      </w:r>
      <w:r w:rsidRPr="00DA5E3B">
        <w:rPr>
          <w:rFonts w:ascii="Arial" w:hAnsi="Arial" w:cs="Arial"/>
        </w:rPr>
        <w:t>（</w:t>
      </w:r>
      <w:proofErr w:type="spellStart"/>
      <w:r w:rsidRPr="00DA5E3B">
        <w:rPr>
          <w:rFonts w:ascii="Arial" w:hAnsi="Arial" w:cs="Arial"/>
        </w:rPr>
        <w:t>peak_annotation.tsv</w:t>
      </w:r>
      <w:proofErr w:type="spellEnd"/>
      <w:r w:rsidRPr="00DA5E3B">
        <w:rPr>
          <w:rFonts w:ascii="Arial" w:hAnsi="Arial" w:cs="Arial"/>
        </w:rPr>
        <w:t>）</w:t>
      </w:r>
    </w:p>
    <w:p w14:paraId="6CC1F691" w14:textId="77777777" w:rsidR="007237DF" w:rsidRPr="00DA5E3B" w:rsidRDefault="007237DF" w:rsidP="00F94300">
      <w:pPr>
        <w:numPr>
          <w:ilvl w:val="0"/>
          <w:numId w:val="4"/>
        </w:numPr>
        <w:spacing w:line="360" w:lineRule="auto"/>
        <w:rPr>
          <w:rFonts w:ascii="Arial" w:hAnsi="Arial" w:cs="Arial"/>
        </w:rPr>
      </w:pPr>
      <w:r w:rsidRPr="00DA5E3B">
        <w:rPr>
          <w:rFonts w:ascii="Arial" w:hAnsi="Arial" w:cs="Arial"/>
          <w:b/>
          <w:bCs/>
        </w:rPr>
        <w:t>峰值与</w:t>
      </w:r>
      <w:r w:rsidRPr="00DA5E3B">
        <w:rPr>
          <w:rFonts w:ascii="Arial" w:hAnsi="Arial" w:cs="Arial"/>
          <w:b/>
          <w:bCs/>
        </w:rPr>
        <w:t>motif</w:t>
      </w:r>
      <w:r w:rsidRPr="00DA5E3B">
        <w:rPr>
          <w:rFonts w:ascii="Arial" w:hAnsi="Arial" w:cs="Arial"/>
          <w:b/>
          <w:bCs/>
        </w:rPr>
        <w:t>关联</w:t>
      </w:r>
      <w:r w:rsidRPr="00DA5E3B">
        <w:rPr>
          <w:rFonts w:ascii="Arial" w:hAnsi="Arial" w:cs="Arial"/>
        </w:rPr>
        <w:t>（</w:t>
      </w:r>
      <w:proofErr w:type="spellStart"/>
      <w:r w:rsidRPr="00DA5E3B">
        <w:rPr>
          <w:rFonts w:ascii="Arial" w:hAnsi="Arial" w:cs="Arial"/>
        </w:rPr>
        <w:t>peak_motif_mapping.bed</w:t>
      </w:r>
      <w:proofErr w:type="spellEnd"/>
      <w:r w:rsidRPr="00DA5E3B">
        <w:rPr>
          <w:rFonts w:ascii="Arial" w:hAnsi="Arial" w:cs="Arial"/>
        </w:rPr>
        <w:t>）</w:t>
      </w:r>
    </w:p>
    <w:p w14:paraId="681D04CC" w14:textId="77777777" w:rsidR="007237DF" w:rsidRPr="00DA5E3B" w:rsidRDefault="007237DF" w:rsidP="00F94300">
      <w:pPr>
        <w:spacing w:line="360" w:lineRule="auto"/>
        <w:rPr>
          <w:rFonts w:ascii="Arial" w:hAnsi="Arial" w:cs="Arial"/>
          <w:b/>
          <w:bCs/>
        </w:rPr>
      </w:pPr>
      <w:r w:rsidRPr="00DA5E3B">
        <w:rPr>
          <w:rFonts w:ascii="Arial" w:hAnsi="Arial" w:cs="Arial"/>
          <w:b/>
          <w:bCs/>
        </w:rPr>
        <w:lastRenderedPageBreak/>
        <w:t xml:space="preserve">L4 - </w:t>
      </w:r>
      <w:r w:rsidRPr="00DA5E3B">
        <w:rPr>
          <w:rFonts w:ascii="Arial" w:hAnsi="Arial" w:cs="Arial"/>
          <w:b/>
          <w:bCs/>
        </w:rPr>
        <w:t>综合分析和整合层</w:t>
      </w:r>
    </w:p>
    <w:p w14:paraId="3C4DE425" w14:textId="77777777" w:rsidR="007237DF" w:rsidRPr="00DA5E3B" w:rsidRDefault="007237DF" w:rsidP="00F94300">
      <w:pPr>
        <w:numPr>
          <w:ilvl w:val="0"/>
          <w:numId w:val="5"/>
        </w:numPr>
        <w:spacing w:line="360" w:lineRule="auto"/>
        <w:rPr>
          <w:rFonts w:ascii="Arial" w:hAnsi="Arial" w:cs="Arial"/>
        </w:rPr>
      </w:pPr>
      <w:r w:rsidRPr="00DA5E3B">
        <w:rPr>
          <w:rFonts w:ascii="Arial" w:hAnsi="Arial" w:cs="Arial"/>
          <w:b/>
          <w:bCs/>
        </w:rPr>
        <w:t>多种单细胞数据的整合结果</w:t>
      </w:r>
      <w:r w:rsidRPr="00DA5E3B">
        <w:rPr>
          <w:rFonts w:ascii="Arial" w:hAnsi="Arial" w:cs="Arial"/>
        </w:rPr>
        <w:t>：例如对不同实验或样本的单细胞数据进行整合分析后产生的综合数据。</w:t>
      </w:r>
    </w:p>
    <w:p w14:paraId="133637B6" w14:textId="77777777" w:rsidR="007237DF" w:rsidRPr="00DA5E3B" w:rsidRDefault="007237DF" w:rsidP="00F94300">
      <w:pPr>
        <w:numPr>
          <w:ilvl w:val="0"/>
          <w:numId w:val="5"/>
        </w:numPr>
        <w:spacing w:line="360" w:lineRule="auto"/>
        <w:rPr>
          <w:rFonts w:ascii="Arial" w:hAnsi="Arial" w:cs="Arial"/>
        </w:rPr>
      </w:pPr>
      <w:r w:rsidRPr="00DA5E3B">
        <w:rPr>
          <w:rFonts w:ascii="Arial" w:hAnsi="Arial" w:cs="Arial"/>
          <w:b/>
          <w:bCs/>
        </w:rPr>
        <w:t>跨实验分析结果</w:t>
      </w:r>
      <w:r w:rsidRPr="00DA5E3B">
        <w:rPr>
          <w:rFonts w:ascii="Arial" w:hAnsi="Arial" w:cs="Arial"/>
        </w:rPr>
        <w:t>：例如通过整合多个实验的数据以探索更大范围的生物学问题或趋势。</w:t>
      </w:r>
    </w:p>
    <w:p w14:paraId="2203F38C" w14:textId="77777777" w:rsidR="007237DF" w:rsidRPr="00DA5E3B" w:rsidRDefault="007237DF" w:rsidP="00F94300">
      <w:pPr>
        <w:spacing w:line="360" w:lineRule="auto"/>
        <w:rPr>
          <w:rFonts w:ascii="Arial" w:hAnsi="Arial" w:cs="Arial"/>
          <w:b/>
          <w:bCs/>
        </w:rPr>
      </w:pPr>
      <w:r w:rsidRPr="00DA5E3B">
        <w:rPr>
          <w:rFonts w:ascii="Arial" w:hAnsi="Arial" w:cs="Arial"/>
          <w:b/>
          <w:bCs/>
        </w:rPr>
        <w:t xml:space="preserve">L5 - </w:t>
      </w:r>
      <w:r w:rsidRPr="00DA5E3B">
        <w:rPr>
          <w:rFonts w:ascii="Arial" w:hAnsi="Arial" w:cs="Arial"/>
          <w:b/>
          <w:bCs/>
        </w:rPr>
        <w:t>知识总结和应用层</w:t>
      </w:r>
    </w:p>
    <w:p w14:paraId="0CA2FEB4" w14:textId="77777777" w:rsidR="007237DF" w:rsidRPr="00DA5E3B" w:rsidRDefault="007237DF" w:rsidP="00F94300">
      <w:pPr>
        <w:numPr>
          <w:ilvl w:val="0"/>
          <w:numId w:val="6"/>
        </w:numPr>
        <w:spacing w:line="360" w:lineRule="auto"/>
        <w:rPr>
          <w:rFonts w:ascii="Arial" w:hAnsi="Arial" w:cs="Arial"/>
        </w:rPr>
      </w:pPr>
      <w:r w:rsidRPr="00DA5E3B">
        <w:rPr>
          <w:rFonts w:ascii="Arial" w:hAnsi="Arial" w:cs="Arial"/>
          <w:b/>
          <w:bCs/>
        </w:rPr>
        <w:t>基于分析结果的论文</w:t>
      </w:r>
      <w:r w:rsidRPr="00DA5E3B">
        <w:rPr>
          <w:rFonts w:ascii="Arial" w:hAnsi="Arial" w:cs="Arial"/>
        </w:rPr>
        <w:t>：由数据分析结果撰写的科学论文或报告。</w:t>
      </w:r>
    </w:p>
    <w:p w14:paraId="641205BF" w14:textId="77777777" w:rsidR="007237DF" w:rsidRPr="00DA5E3B" w:rsidRDefault="007237DF" w:rsidP="00F94300">
      <w:pPr>
        <w:numPr>
          <w:ilvl w:val="0"/>
          <w:numId w:val="6"/>
        </w:numPr>
        <w:spacing w:line="360" w:lineRule="auto"/>
        <w:rPr>
          <w:rFonts w:ascii="Arial" w:hAnsi="Arial" w:cs="Arial"/>
        </w:rPr>
      </w:pPr>
      <w:r w:rsidRPr="00DA5E3B">
        <w:rPr>
          <w:rFonts w:ascii="Arial" w:hAnsi="Arial" w:cs="Arial"/>
          <w:b/>
          <w:bCs/>
        </w:rPr>
        <w:t>新知识的总结</w:t>
      </w:r>
      <w:r w:rsidRPr="00DA5E3B">
        <w:rPr>
          <w:rFonts w:ascii="Arial" w:hAnsi="Arial" w:cs="Arial"/>
        </w:rPr>
        <w:t>：通过分析得出的新的生物学知识、发现和假设。</w:t>
      </w:r>
    </w:p>
    <w:p w14:paraId="22735FBB" w14:textId="074AA346" w:rsidR="00102D09" w:rsidRPr="00DA5E3B" w:rsidRDefault="007237DF" w:rsidP="00F94300">
      <w:pPr>
        <w:numPr>
          <w:ilvl w:val="0"/>
          <w:numId w:val="6"/>
        </w:numPr>
        <w:spacing w:line="360" w:lineRule="auto"/>
        <w:rPr>
          <w:rFonts w:ascii="Arial" w:hAnsi="Arial" w:cs="Arial"/>
        </w:rPr>
      </w:pPr>
      <w:r w:rsidRPr="00DA5E3B">
        <w:rPr>
          <w:rFonts w:ascii="Arial" w:hAnsi="Arial" w:cs="Arial"/>
          <w:b/>
          <w:bCs/>
        </w:rPr>
        <w:t>实际应用</w:t>
      </w:r>
      <w:r w:rsidRPr="00DA5E3B">
        <w:rPr>
          <w:rFonts w:ascii="Arial" w:hAnsi="Arial" w:cs="Arial"/>
        </w:rPr>
        <w:t>：例如基于研究结果提出的治疗策略、药物靶点或其他应用。</w:t>
      </w:r>
    </w:p>
    <w:p w14:paraId="3B441190" w14:textId="32648EDA" w:rsidR="00D35C7C" w:rsidRPr="00DA5E3B" w:rsidRDefault="00102D09" w:rsidP="00102D09">
      <w:pPr>
        <w:rPr>
          <w:rFonts w:ascii="Arial" w:hAnsi="Arial" w:cs="Arial"/>
        </w:rPr>
      </w:pPr>
      <w:r w:rsidRPr="00DA5E3B">
        <w:rPr>
          <w:rFonts w:ascii="Arial" w:hAnsi="Arial" w:cs="Arial"/>
          <w:noProof/>
        </w:rPr>
        <w:drawing>
          <wp:anchor distT="0" distB="0" distL="114300" distR="114300" simplePos="0" relativeHeight="251658240" behindDoc="0" locked="0" layoutInCell="1" allowOverlap="1" wp14:anchorId="6568BA57" wp14:editId="5BB17B4F">
            <wp:simplePos x="0" y="0"/>
            <wp:positionH relativeFrom="column">
              <wp:posOffset>-922941</wp:posOffset>
            </wp:positionH>
            <wp:positionV relativeFrom="paragraph">
              <wp:posOffset>-559223</wp:posOffset>
            </wp:positionV>
            <wp:extent cx="7010400" cy="9381323"/>
            <wp:effectExtent l="0" t="0" r="0" b="4445"/>
            <wp:wrapNone/>
            <wp:docPr id="138521810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18105" name="图形 1385218105"/>
                    <pic:cNvPicPr/>
                  </pic:nvPicPr>
                  <pic:blipFill>
                    <a:blip r:embed="rId8">
                      <a:extLst>
                        <a:ext uri="{96DAC541-7B7A-43D3-8B79-37D633B846F1}">
                          <asvg:svgBlip xmlns:asvg="http://schemas.microsoft.com/office/drawing/2016/SVG/main" r:embed="rId9"/>
                        </a:ext>
                      </a:extLst>
                    </a:blip>
                    <a:stretch>
                      <a:fillRect/>
                    </a:stretch>
                  </pic:blipFill>
                  <pic:spPr>
                    <a:xfrm>
                      <a:off x="0" y="0"/>
                      <a:ext cx="7010400" cy="9381323"/>
                    </a:xfrm>
                    <a:prstGeom prst="rect">
                      <a:avLst/>
                    </a:prstGeom>
                  </pic:spPr>
                </pic:pic>
              </a:graphicData>
            </a:graphic>
            <wp14:sizeRelH relativeFrom="margin">
              <wp14:pctWidth>0</wp14:pctWidth>
            </wp14:sizeRelH>
            <wp14:sizeRelV relativeFrom="margin">
              <wp14:pctHeight>0</wp14:pctHeight>
            </wp14:sizeRelV>
          </wp:anchor>
        </w:drawing>
      </w:r>
      <w:r w:rsidRPr="00DA5E3B">
        <w:rPr>
          <w:rFonts w:ascii="Arial" w:hAnsi="Arial" w:cs="Arial"/>
        </w:rPr>
        <w:br w:type="page"/>
      </w:r>
    </w:p>
    <w:p w14:paraId="0DEDD667" w14:textId="77777777" w:rsidR="00D35C7C" w:rsidRPr="00DA5E3B" w:rsidRDefault="00D35C7C" w:rsidP="00F94300">
      <w:pPr>
        <w:spacing w:line="360" w:lineRule="auto"/>
        <w:rPr>
          <w:rFonts w:ascii="Arial" w:hAnsi="Arial" w:cs="Arial"/>
        </w:rPr>
      </w:pPr>
      <w:r w:rsidRPr="00DA5E3B">
        <w:rPr>
          <w:rFonts w:ascii="Arial" w:hAnsi="Arial" w:cs="Arial"/>
        </w:rPr>
        <w:t>适用于两类情况：</w:t>
      </w:r>
    </w:p>
    <w:p w14:paraId="600FACEA" w14:textId="3A843F5D" w:rsidR="005D46C6" w:rsidRPr="00DA5E3B" w:rsidRDefault="00D35C7C" w:rsidP="00F94300">
      <w:pPr>
        <w:spacing w:line="360" w:lineRule="auto"/>
        <w:rPr>
          <w:rFonts w:ascii="Arial" w:hAnsi="Arial" w:cs="Arial"/>
        </w:rPr>
      </w:pPr>
      <w:r w:rsidRPr="00DA5E3B">
        <w:rPr>
          <w:rFonts w:ascii="Arial" w:hAnsi="Arial" w:cs="Arial"/>
        </w:rPr>
        <w:tab/>
      </w:r>
      <w:r w:rsidRPr="00DA5E3B">
        <w:rPr>
          <w:rFonts w:ascii="Arial" w:hAnsi="Arial" w:cs="Arial"/>
        </w:rPr>
        <w:t>情况一，用于规范从公共数据库获取的</w:t>
      </w:r>
      <w:r w:rsidR="00BC53E7" w:rsidRPr="00DA5E3B">
        <w:rPr>
          <w:rFonts w:ascii="Arial" w:hAnsi="Arial" w:cs="Arial"/>
        </w:rPr>
        <w:t>数据实体</w:t>
      </w:r>
      <w:r w:rsidRPr="00DA5E3B">
        <w:rPr>
          <w:rFonts w:ascii="Arial" w:hAnsi="Arial" w:cs="Arial"/>
        </w:rPr>
        <w:t>；用于规范</w:t>
      </w:r>
      <w:r w:rsidR="009342E9" w:rsidRPr="00DA5E3B">
        <w:rPr>
          <w:rFonts w:ascii="Arial" w:hAnsi="Arial" w:cs="Arial"/>
        </w:rPr>
        <w:t>由</w:t>
      </w:r>
      <w:r w:rsidR="00BC53E7" w:rsidRPr="00DA5E3B">
        <w:rPr>
          <w:rFonts w:ascii="Arial" w:hAnsi="Arial" w:cs="Arial"/>
        </w:rPr>
        <w:t>操作实体</w:t>
      </w:r>
      <w:r w:rsidR="005D46C6" w:rsidRPr="00DA5E3B">
        <w:rPr>
          <w:rFonts w:ascii="Arial" w:hAnsi="Arial" w:cs="Arial"/>
        </w:rPr>
        <w:t>提供的数据实体。</w:t>
      </w:r>
    </w:p>
    <w:p w14:paraId="3087DADD" w14:textId="77777777" w:rsidR="009342E9" w:rsidRPr="00DA5E3B" w:rsidRDefault="005D46C6" w:rsidP="00F94300">
      <w:pPr>
        <w:spacing w:line="360" w:lineRule="auto"/>
        <w:rPr>
          <w:rFonts w:ascii="Arial" w:hAnsi="Arial" w:cs="Arial"/>
        </w:rPr>
      </w:pPr>
      <w:r w:rsidRPr="00DA5E3B">
        <w:rPr>
          <w:rFonts w:ascii="Arial" w:hAnsi="Arial" w:cs="Arial"/>
        </w:rPr>
        <w:tab/>
      </w:r>
      <w:r w:rsidRPr="00DA5E3B">
        <w:rPr>
          <w:rFonts w:ascii="Arial" w:hAnsi="Arial" w:cs="Arial"/>
        </w:rPr>
        <w:t>情况二，用于规范数据处理过程中产生的数据实体</w:t>
      </w:r>
      <w:r w:rsidR="009342E9" w:rsidRPr="00DA5E3B">
        <w:rPr>
          <w:rFonts w:ascii="Arial" w:hAnsi="Arial" w:cs="Arial"/>
        </w:rPr>
        <w:t>。</w:t>
      </w:r>
    </w:p>
    <w:p w14:paraId="521A1D38" w14:textId="77777777" w:rsidR="00CA3365" w:rsidRPr="00DA5E3B" w:rsidRDefault="00CA3365" w:rsidP="00F94300">
      <w:pPr>
        <w:spacing w:line="360" w:lineRule="auto"/>
        <w:rPr>
          <w:rFonts w:ascii="Arial" w:hAnsi="Arial" w:cs="Arial"/>
        </w:rPr>
      </w:pPr>
    </w:p>
    <w:p w14:paraId="71AEE40C" w14:textId="77777777" w:rsidR="00CA3365" w:rsidRPr="00DA5E3B" w:rsidRDefault="00CA3365" w:rsidP="00CA3365">
      <w:pPr>
        <w:spacing w:line="360" w:lineRule="auto"/>
        <w:rPr>
          <w:rFonts w:ascii="Arial" w:hAnsi="Arial" w:cs="Arial"/>
        </w:rPr>
      </w:pPr>
      <w:r w:rsidRPr="00DA5E3B">
        <w:rPr>
          <w:rFonts w:ascii="Arial" w:hAnsi="Arial" w:cs="Arial"/>
        </w:rPr>
        <w:t>实施和监测：</w:t>
      </w:r>
    </w:p>
    <w:p w14:paraId="1ECE61B8" w14:textId="7EF663E1" w:rsidR="00CA3365" w:rsidRPr="00DA5E3B" w:rsidRDefault="00CA3365" w:rsidP="00CA3365">
      <w:pPr>
        <w:numPr>
          <w:ilvl w:val="0"/>
          <w:numId w:val="6"/>
        </w:numPr>
        <w:spacing w:line="360" w:lineRule="auto"/>
        <w:rPr>
          <w:rFonts w:ascii="Arial" w:hAnsi="Arial" w:cs="Arial"/>
        </w:rPr>
      </w:pPr>
      <w:r w:rsidRPr="00DA5E3B">
        <w:rPr>
          <w:rFonts w:ascii="Arial" w:hAnsi="Arial" w:cs="Arial"/>
        </w:rPr>
        <w:t>所有数据在进入数据存储库之前，必须通过自动化的质量控制流程进行检查和验证。</w:t>
      </w:r>
    </w:p>
    <w:p w14:paraId="6E879453" w14:textId="73FE9DF5" w:rsidR="00CA3365" w:rsidRPr="00DA5E3B" w:rsidRDefault="00CA3365" w:rsidP="00CA3365">
      <w:pPr>
        <w:numPr>
          <w:ilvl w:val="0"/>
          <w:numId w:val="6"/>
        </w:numPr>
        <w:spacing w:line="360" w:lineRule="auto"/>
        <w:rPr>
          <w:rFonts w:ascii="Arial" w:hAnsi="Arial" w:cs="Arial"/>
        </w:rPr>
      </w:pPr>
      <w:r w:rsidRPr="00DA5E3B">
        <w:rPr>
          <w:rFonts w:ascii="Arial" w:hAnsi="Arial" w:cs="Arial"/>
        </w:rPr>
        <w:t>定期对数据质量控制流程进行审查和更新，以适应新的科技进展和研究需求。</w:t>
      </w:r>
    </w:p>
    <w:p w14:paraId="251C1FBE" w14:textId="77777777" w:rsidR="00CA3365" w:rsidRPr="00DA5E3B" w:rsidRDefault="00CA3365" w:rsidP="00CA3365">
      <w:pPr>
        <w:numPr>
          <w:ilvl w:val="0"/>
          <w:numId w:val="6"/>
        </w:numPr>
        <w:spacing w:line="360" w:lineRule="auto"/>
        <w:rPr>
          <w:rFonts w:ascii="Arial" w:hAnsi="Arial" w:cs="Arial"/>
        </w:rPr>
      </w:pPr>
      <w:r w:rsidRPr="00DA5E3B">
        <w:rPr>
          <w:rFonts w:ascii="Arial" w:hAnsi="Arial" w:cs="Arial"/>
        </w:rPr>
        <w:t>实施定期的培训和评估，确保相关人员对控制性质量标准的理解和执行到位。</w:t>
      </w:r>
    </w:p>
    <w:p w14:paraId="27C05167" w14:textId="5AC7267B" w:rsidR="00D91928" w:rsidRPr="00DA5E3B" w:rsidRDefault="00D91928" w:rsidP="00CA3365">
      <w:pPr>
        <w:spacing w:line="360" w:lineRule="auto"/>
        <w:ind w:left="360"/>
        <w:rPr>
          <w:rFonts w:ascii="Arial" w:hAnsi="Arial" w:cs="Arial"/>
        </w:rPr>
      </w:pPr>
      <w:r w:rsidRPr="00DA5E3B">
        <w:rPr>
          <w:rFonts w:ascii="Arial" w:hAnsi="Arial" w:cs="Arial"/>
        </w:rPr>
        <w:t>声明</w:t>
      </w:r>
      <w:r w:rsidR="00AA6191" w:rsidRPr="00DA5E3B">
        <w:rPr>
          <w:rFonts w:ascii="Arial" w:hAnsi="Arial" w:cs="Arial"/>
        </w:rPr>
        <w:t>：</w:t>
      </w:r>
      <w:r w:rsidRPr="00DA5E3B">
        <w:rPr>
          <w:rFonts w:ascii="Arial" w:hAnsi="Arial" w:cs="Arial"/>
        </w:rPr>
        <w:t>本标准规范了数据准入阶段的最低标准，</w:t>
      </w:r>
      <w:r w:rsidR="00894C5A" w:rsidRPr="00DA5E3B">
        <w:rPr>
          <w:rFonts w:ascii="Arial" w:hAnsi="Arial" w:cs="Arial"/>
        </w:rPr>
        <w:t>如</w:t>
      </w:r>
      <w:r w:rsidR="003D5B86" w:rsidRPr="00DA5E3B">
        <w:rPr>
          <w:rFonts w:ascii="Arial" w:hAnsi="Arial" w:cs="Arial"/>
        </w:rPr>
        <w:t>注册</w:t>
      </w:r>
      <w:r w:rsidR="00894C5A" w:rsidRPr="00DA5E3B">
        <w:rPr>
          <w:rFonts w:ascii="Arial" w:hAnsi="Arial" w:cs="Arial"/>
        </w:rPr>
        <w:t>元数据</w:t>
      </w:r>
      <w:r w:rsidR="003D5B86" w:rsidRPr="00DA5E3B">
        <w:rPr>
          <w:rFonts w:ascii="Arial" w:hAnsi="Arial" w:cs="Arial"/>
        </w:rPr>
        <w:t>、新增字段等需求，按</w:t>
      </w:r>
      <w:r w:rsidR="00CC48DD" w:rsidRPr="00DA5E3B">
        <w:rPr>
          <w:rFonts w:ascii="Arial" w:hAnsi="Arial" w:cs="Arial"/>
        </w:rPr>
        <w:t>元数据：注册</w:t>
      </w:r>
      <w:r w:rsidR="00CC48DD" w:rsidRPr="00DA5E3B">
        <w:rPr>
          <w:rFonts w:ascii="Arial" w:hAnsi="Arial" w:cs="Arial"/>
        </w:rPr>
        <w:t>-</w:t>
      </w:r>
      <w:r w:rsidR="00CC48DD" w:rsidRPr="00DA5E3B">
        <w:rPr>
          <w:rFonts w:ascii="Arial" w:hAnsi="Arial" w:cs="Arial"/>
        </w:rPr>
        <w:t>审核</w:t>
      </w:r>
      <w:r w:rsidR="00CC48DD" w:rsidRPr="00DA5E3B">
        <w:rPr>
          <w:rFonts w:ascii="Arial" w:hAnsi="Arial" w:cs="Arial"/>
        </w:rPr>
        <w:t>-</w:t>
      </w:r>
      <w:r w:rsidR="00CC48DD" w:rsidRPr="00DA5E3B">
        <w:rPr>
          <w:rFonts w:ascii="Arial" w:hAnsi="Arial" w:cs="Arial"/>
        </w:rPr>
        <w:t>发布的标准进行规范。</w:t>
      </w:r>
    </w:p>
    <w:p w14:paraId="518ABD40" w14:textId="77777777" w:rsidR="00AA6191" w:rsidRPr="00DA5E3B" w:rsidRDefault="00AA6191" w:rsidP="00F94300">
      <w:pPr>
        <w:spacing w:line="360" w:lineRule="auto"/>
        <w:rPr>
          <w:rFonts w:ascii="Arial" w:hAnsi="Arial" w:cs="Arial"/>
        </w:rPr>
      </w:pPr>
    </w:p>
    <w:p w14:paraId="3E57CBD0" w14:textId="57E5C1A8" w:rsidR="00AA6191" w:rsidRPr="00DA5E3B" w:rsidRDefault="00AA6191" w:rsidP="00F94300">
      <w:pPr>
        <w:spacing w:line="360" w:lineRule="auto"/>
        <w:rPr>
          <w:rFonts w:ascii="Arial" w:hAnsi="Arial" w:cs="Arial"/>
          <w:b/>
          <w:bCs/>
        </w:rPr>
      </w:pPr>
      <w:r w:rsidRPr="00DA5E3B">
        <w:rPr>
          <w:rFonts w:ascii="Arial" w:hAnsi="Arial" w:cs="Arial"/>
          <w:b/>
          <w:bCs/>
        </w:rPr>
        <w:t>注意：本标准未将</w:t>
      </w:r>
      <w:r w:rsidRPr="00DA5E3B">
        <w:rPr>
          <w:rFonts w:ascii="Arial" w:hAnsi="Arial" w:cs="Arial"/>
          <w:b/>
          <w:bCs/>
        </w:rPr>
        <w:t>“</w:t>
      </w:r>
      <w:r w:rsidRPr="00DA5E3B">
        <w:rPr>
          <w:rFonts w:ascii="Arial" w:hAnsi="Arial" w:cs="Arial"/>
          <w:b/>
          <w:bCs/>
        </w:rPr>
        <w:t>人遗</w:t>
      </w:r>
      <w:r w:rsidRPr="00DA5E3B">
        <w:rPr>
          <w:rFonts w:ascii="Arial" w:hAnsi="Arial" w:cs="Arial"/>
          <w:b/>
          <w:bCs/>
        </w:rPr>
        <w:t>”</w:t>
      </w:r>
      <w:r w:rsidRPr="00DA5E3B">
        <w:rPr>
          <w:rFonts w:ascii="Arial" w:hAnsi="Arial" w:cs="Arial"/>
          <w:b/>
          <w:bCs/>
        </w:rPr>
        <w:t>、</w:t>
      </w:r>
      <w:r w:rsidRPr="00DA5E3B">
        <w:rPr>
          <w:rFonts w:ascii="Arial" w:hAnsi="Arial" w:cs="Arial"/>
          <w:b/>
          <w:bCs/>
        </w:rPr>
        <w:t>“</w:t>
      </w:r>
      <w:r w:rsidRPr="00DA5E3B">
        <w:rPr>
          <w:rFonts w:ascii="Arial" w:hAnsi="Arial" w:cs="Arial"/>
          <w:b/>
          <w:bCs/>
        </w:rPr>
        <w:t>伦理</w:t>
      </w:r>
      <w:r w:rsidRPr="00DA5E3B">
        <w:rPr>
          <w:rFonts w:ascii="Arial" w:hAnsi="Arial" w:cs="Arial"/>
          <w:b/>
          <w:bCs/>
        </w:rPr>
        <w:t>”</w:t>
      </w:r>
      <w:r w:rsidRPr="00DA5E3B">
        <w:rPr>
          <w:rFonts w:ascii="Arial" w:hAnsi="Arial" w:cs="Arial"/>
          <w:b/>
          <w:bCs/>
        </w:rPr>
        <w:t>纳入</w:t>
      </w:r>
      <w:r w:rsidR="00EE6988" w:rsidRPr="00DA5E3B">
        <w:rPr>
          <w:rFonts w:ascii="Arial" w:hAnsi="Arial" w:cs="Arial"/>
          <w:b/>
          <w:bCs/>
        </w:rPr>
        <w:t>，默认所有引入的数据实体均无此风险。</w:t>
      </w:r>
    </w:p>
    <w:p w14:paraId="2535E0AB" w14:textId="74EF3CAA" w:rsidR="0070734F" w:rsidRPr="00DA5E3B" w:rsidRDefault="0070734F" w:rsidP="00F94300">
      <w:pPr>
        <w:spacing w:line="360" w:lineRule="auto"/>
        <w:rPr>
          <w:rFonts w:ascii="Arial" w:hAnsi="Arial" w:cs="Arial"/>
          <w:b/>
          <w:bCs/>
        </w:rPr>
      </w:pPr>
      <w:r w:rsidRPr="00DA5E3B">
        <w:rPr>
          <w:rFonts w:ascii="Arial" w:hAnsi="Arial" w:cs="Arial"/>
          <w:b/>
          <w:bCs/>
        </w:rPr>
        <w:t>注意：仍需单独的文件对数据实体的归属、</w:t>
      </w:r>
      <w:r w:rsidR="00122793" w:rsidRPr="00DA5E3B">
        <w:rPr>
          <w:rFonts w:ascii="Arial" w:hAnsi="Arial" w:cs="Arial"/>
          <w:b/>
          <w:bCs/>
        </w:rPr>
        <w:t>以及</w:t>
      </w:r>
      <w:r w:rsidRPr="00DA5E3B">
        <w:rPr>
          <w:rFonts w:ascii="Arial" w:hAnsi="Arial" w:cs="Arial"/>
          <w:b/>
          <w:bCs/>
        </w:rPr>
        <w:t>数据实体</w:t>
      </w:r>
      <w:r w:rsidR="00122793" w:rsidRPr="00DA5E3B">
        <w:rPr>
          <w:rFonts w:ascii="Arial" w:hAnsi="Arial" w:cs="Arial"/>
          <w:b/>
          <w:bCs/>
        </w:rPr>
        <w:t>在数据处理过程中产生</w:t>
      </w:r>
      <w:r w:rsidRPr="00DA5E3B">
        <w:rPr>
          <w:rFonts w:ascii="Arial" w:hAnsi="Arial" w:cs="Arial"/>
          <w:b/>
          <w:bCs/>
        </w:rPr>
        <w:t>的次生</w:t>
      </w:r>
      <w:r w:rsidR="00122793" w:rsidRPr="00DA5E3B">
        <w:rPr>
          <w:rFonts w:ascii="Arial" w:hAnsi="Arial" w:cs="Arial"/>
          <w:b/>
          <w:bCs/>
        </w:rPr>
        <w:t>数据实体的归属作出界定，存在法律风险。</w:t>
      </w:r>
    </w:p>
    <w:p w14:paraId="44C36FD0" w14:textId="089528B0" w:rsidR="00244832" w:rsidRPr="00DA5E3B" w:rsidRDefault="00E80B64" w:rsidP="00F94300">
      <w:pPr>
        <w:spacing w:line="360" w:lineRule="auto"/>
        <w:rPr>
          <w:rFonts w:ascii="Arial" w:hAnsi="Arial" w:cs="Arial"/>
        </w:rPr>
      </w:pPr>
      <w:r w:rsidRPr="00DA5E3B">
        <w:rPr>
          <w:rFonts w:ascii="Arial" w:hAnsi="Arial" w:cs="Arial"/>
        </w:rPr>
        <w:br w:type="page"/>
      </w:r>
    </w:p>
    <w:p w14:paraId="42CAAB81" w14:textId="42AAB510" w:rsidR="00244832" w:rsidRPr="00DA5E3B" w:rsidRDefault="00345188" w:rsidP="00345188">
      <w:pPr>
        <w:pStyle w:val="10"/>
        <w:rPr>
          <w:rFonts w:ascii="Arial" w:eastAsia="宋体" w:hAnsi="Arial" w:cs="Arial"/>
        </w:rPr>
      </w:pPr>
      <w:bookmarkStart w:id="1" w:name="_Toc175842913"/>
      <w:r w:rsidRPr="00DA5E3B">
        <w:rPr>
          <w:rFonts w:ascii="Arial" w:eastAsia="宋体" w:hAnsi="Arial" w:cs="Arial"/>
        </w:rPr>
        <w:lastRenderedPageBreak/>
        <w:t xml:space="preserve">1. </w:t>
      </w:r>
      <w:r w:rsidR="00244832" w:rsidRPr="00DA5E3B">
        <w:rPr>
          <w:rFonts w:ascii="Arial" w:eastAsia="宋体" w:hAnsi="Arial" w:cs="Arial"/>
        </w:rPr>
        <w:t>ID System</w:t>
      </w:r>
      <w:bookmarkEnd w:id="1"/>
      <w:r w:rsidRPr="00DA5E3B">
        <w:rPr>
          <w:rFonts w:ascii="Arial" w:eastAsia="宋体" w:hAnsi="Arial" w:cs="Arial"/>
        </w:rPr>
        <w:t xml:space="preserve"> </w:t>
      </w:r>
    </w:p>
    <w:p w14:paraId="0C541207" w14:textId="6083EE8B" w:rsidR="00244832" w:rsidRPr="00DA5E3B" w:rsidRDefault="001210BC" w:rsidP="00F94300">
      <w:pPr>
        <w:spacing w:line="360" w:lineRule="auto"/>
        <w:rPr>
          <w:rFonts w:ascii="Arial" w:hAnsi="Arial" w:cs="Arial"/>
        </w:rPr>
      </w:pPr>
      <w:r w:rsidRPr="00DA5E3B">
        <w:rPr>
          <w:rFonts w:ascii="Arial" w:hAnsi="Arial" w:cs="Arial"/>
        </w:rPr>
        <w:t>用于唯一标识数据</w:t>
      </w:r>
      <w:r w:rsidR="00D35C7C" w:rsidRPr="00DA5E3B">
        <w:rPr>
          <w:rFonts w:ascii="Arial" w:hAnsi="Arial" w:cs="Arial"/>
        </w:rPr>
        <w:t>实体</w:t>
      </w:r>
    </w:p>
    <w:p w14:paraId="3724AC1B" w14:textId="77777777" w:rsidR="00FC4524" w:rsidRPr="00DA5E3B" w:rsidRDefault="00FC4524" w:rsidP="00F94300">
      <w:pPr>
        <w:spacing w:line="360" w:lineRule="auto"/>
        <w:ind w:firstLine="360"/>
        <w:rPr>
          <w:rFonts w:ascii="Arial" w:hAnsi="Arial" w:cs="Arial"/>
        </w:rPr>
      </w:pPr>
      <w:r w:rsidRPr="00DA5E3B">
        <w:rPr>
          <w:rFonts w:ascii="Arial" w:hAnsi="Arial" w:cs="Arial"/>
        </w:rPr>
        <w:t>待定，需要进一步设计。</w:t>
      </w:r>
    </w:p>
    <w:p w14:paraId="2DE537A4" w14:textId="7B948CB6" w:rsidR="00244832" w:rsidRPr="00DA5E3B" w:rsidRDefault="00244832" w:rsidP="00F94300">
      <w:pPr>
        <w:spacing w:line="360" w:lineRule="auto"/>
        <w:rPr>
          <w:rFonts w:ascii="Arial" w:hAnsi="Arial" w:cs="Arial"/>
        </w:rPr>
      </w:pPr>
      <w:r w:rsidRPr="00DA5E3B">
        <w:rPr>
          <w:rFonts w:ascii="Arial" w:hAnsi="Arial" w:cs="Arial"/>
        </w:rPr>
        <w:br w:type="page"/>
      </w:r>
    </w:p>
    <w:p w14:paraId="0CE716DC" w14:textId="1F907307" w:rsidR="000105CC" w:rsidRPr="00DA5E3B" w:rsidRDefault="007A2B1E" w:rsidP="00EC591B">
      <w:pPr>
        <w:pStyle w:val="10"/>
        <w:rPr>
          <w:rFonts w:ascii="Arial" w:eastAsia="宋体" w:hAnsi="Arial" w:cs="Arial"/>
        </w:rPr>
      </w:pPr>
      <w:bookmarkStart w:id="2" w:name="_Toc175842914"/>
      <w:r w:rsidRPr="00DA5E3B">
        <w:rPr>
          <w:rFonts w:ascii="Arial" w:eastAsia="宋体" w:hAnsi="Arial" w:cs="Arial"/>
        </w:rPr>
        <w:lastRenderedPageBreak/>
        <w:t>2</w:t>
      </w:r>
      <w:r w:rsidR="00A1198F" w:rsidRPr="00DA5E3B">
        <w:rPr>
          <w:rFonts w:ascii="Arial" w:eastAsia="宋体" w:hAnsi="Arial" w:cs="Arial"/>
        </w:rPr>
        <w:t>．</w:t>
      </w:r>
      <w:r w:rsidR="002602D9" w:rsidRPr="00DA5E3B">
        <w:rPr>
          <w:rFonts w:ascii="Arial" w:eastAsia="宋体" w:hAnsi="Arial" w:cs="Arial"/>
        </w:rPr>
        <w:t>元数据</w:t>
      </w:r>
      <w:r w:rsidR="002602D9">
        <w:rPr>
          <w:rFonts w:ascii="Arial" w:eastAsia="宋体" w:hAnsi="Arial" w:cs="Arial" w:hint="eastAsia"/>
        </w:rPr>
        <w:t>、</w:t>
      </w:r>
      <w:r w:rsidR="006C1A38" w:rsidRPr="00DA5E3B">
        <w:rPr>
          <w:rFonts w:ascii="Arial" w:eastAsia="宋体" w:hAnsi="Arial" w:cs="Arial"/>
        </w:rPr>
        <w:t>术语与定义</w:t>
      </w:r>
      <w:bookmarkEnd w:id="2"/>
    </w:p>
    <w:p w14:paraId="4334EA57" w14:textId="560F0EF7" w:rsidR="006C1A38" w:rsidRPr="00DA5E3B" w:rsidRDefault="006C1A38" w:rsidP="00292599">
      <w:pPr>
        <w:pStyle w:val="20"/>
        <w:rPr>
          <w:rFonts w:ascii="Arial" w:eastAsia="宋体" w:hAnsi="Arial" w:cs="Arial"/>
        </w:rPr>
      </w:pPr>
      <w:bookmarkStart w:id="3" w:name="_Toc175842915"/>
      <w:r w:rsidRPr="00DA5E3B">
        <w:rPr>
          <w:rFonts w:ascii="Arial" w:eastAsia="宋体" w:hAnsi="Arial" w:cs="Arial"/>
        </w:rPr>
        <w:t xml:space="preserve">2.1 </w:t>
      </w:r>
      <w:r w:rsidRPr="00DA5E3B">
        <w:rPr>
          <w:rFonts w:ascii="Arial" w:eastAsia="宋体" w:hAnsi="Arial" w:cs="Arial"/>
        </w:rPr>
        <w:t>元数据</w:t>
      </w:r>
      <w:bookmarkEnd w:id="3"/>
    </w:p>
    <w:p w14:paraId="6BC968CD" w14:textId="747EE8BC" w:rsidR="001210BC" w:rsidRPr="00DA5E3B" w:rsidRDefault="00837AE3" w:rsidP="00837AE3">
      <w:pPr>
        <w:spacing w:line="360" w:lineRule="auto"/>
        <w:rPr>
          <w:rFonts w:ascii="Arial" w:hAnsi="Arial" w:cs="Arial" w:hint="eastAsia"/>
        </w:rPr>
      </w:pPr>
      <w:r>
        <w:rPr>
          <w:rFonts w:ascii="Arial" w:hAnsi="Arial" w:cs="Arial" w:hint="eastAsia"/>
        </w:rPr>
        <w:t>参照《单细胞组学</w:t>
      </w:r>
      <w:r>
        <w:rPr>
          <w:rFonts w:ascii="Arial" w:hAnsi="Arial" w:cs="Arial" w:hint="eastAsia"/>
        </w:rPr>
        <w:t xml:space="preserve"> </w:t>
      </w:r>
      <w:r w:rsidR="00C05026">
        <w:rPr>
          <w:rFonts w:ascii="Arial" w:hAnsi="Arial" w:cs="Arial" w:hint="eastAsia"/>
        </w:rPr>
        <w:t>单细胞测序科研</w:t>
      </w:r>
      <w:r w:rsidR="00056628">
        <w:rPr>
          <w:rFonts w:ascii="Arial" w:hAnsi="Arial" w:cs="Arial" w:hint="eastAsia"/>
        </w:rPr>
        <w:t>数据汇交</w:t>
      </w:r>
      <w:r w:rsidR="00C05026">
        <w:rPr>
          <w:rFonts w:ascii="Arial" w:hAnsi="Arial" w:cs="Arial" w:hint="eastAsia"/>
        </w:rPr>
        <w:t>的元数据</w:t>
      </w:r>
      <w:r>
        <w:rPr>
          <w:rFonts w:ascii="Arial" w:hAnsi="Arial" w:cs="Arial" w:hint="eastAsia"/>
        </w:rPr>
        <w:t>》</w:t>
      </w:r>
      <w:r w:rsidR="00056628">
        <w:rPr>
          <w:rFonts w:ascii="Arial" w:hAnsi="Arial" w:cs="Arial" w:hint="eastAsia"/>
        </w:rPr>
        <w:t>执行。</w:t>
      </w:r>
    </w:p>
    <w:p w14:paraId="68CAC236" w14:textId="0DA1389B" w:rsidR="006C1A38" w:rsidRPr="00DA5E3B" w:rsidRDefault="006C1A38" w:rsidP="00292599">
      <w:pPr>
        <w:pStyle w:val="20"/>
        <w:rPr>
          <w:rFonts w:ascii="Arial" w:eastAsia="宋体" w:hAnsi="Arial" w:cs="Arial"/>
        </w:rPr>
      </w:pPr>
      <w:bookmarkStart w:id="4" w:name="_Toc175842916"/>
      <w:r w:rsidRPr="00DA5E3B">
        <w:rPr>
          <w:rFonts w:ascii="Arial" w:eastAsia="宋体" w:hAnsi="Arial" w:cs="Arial"/>
        </w:rPr>
        <w:t xml:space="preserve">2.2 </w:t>
      </w:r>
      <w:r w:rsidRPr="00DA5E3B">
        <w:rPr>
          <w:rFonts w:ascii="Arial" w:eastAsia="宋体" w:hAnsi="Arial" w:cs="Arial"/>
        </w:rPr>
        <w:t>术语与定义</w:t>
      </w:r>
      <w:bookmarkEnd w:id="4"/>
    </w:p>
    <w:p w14:paraId="456F7C05" w14:textId="785700CD" w:rsidR="00292599" w:rsidRPr="00DA5E3B" w:rsidRDefault="00E80B64" w:rsidP="00292599">
      <w:pPr>
        <w:pStyle w:val="30"/>
        <w:rPr>
          <w:rFonts w:ascii="Arial" w:eastAsia="宋体" w:hAnsi="Arial" w:cs="Arial"/>
        </w:rPr>
      </w:pPr>
      <w:bookmarkStart w:id="5" w:name="_Toc175842917"/>
      <w:r w:rsidRPr="00DA5E3B">
        <w:rPr>
          <w:rFonts w:ascii="Arial" w:eastAsia="宋体" w:hAnsi="Arial" w:cs="Arial"/>
        </w:rPr>
        <w:t>2.2.1 L1</w:t>
      </w:r>
      <w:r w:rsidR="00D25D7C" w:rsidRPr="00DA5E3B">
        <w:rPr>
          <w:rFonts w:ascii="Arial" w:eastAsia="宋体" w:hAnsi="Arial" w:cs="Arial"/>
        </w:rPr>
        <w:t>层</w:t>
      </w:r>
      <w:r w:rsidR="00456B3F" w:rsidRPr="00DA5E3B">
        <w:rPr>
          <w:rFonts w:ascii="Arial" w:eastAsia="宋体" w:hAnsi="Arial" w:cs="Arial"/>
        </w:rPr>
        <w:t xml:space="preserve"> </w:t>
      </w:r>
      <w:r w:rsidR="00D25D7C" w:rsidRPr="00DA5E3B">
        <w:rPr>
          <w:rFonts w:ascii="Arial" w:eastAsia="宋体" w:hAnsi="Arial" w:cs="Arial"/>
        </w:rPr>
        <w:t>以</w:t>
      </w:r>
      <w:r w:rsidRPr="00DA5E3B">
        <w:rPr>
          <w:rFonts w:ascii="Arial" w:eastAsia="宋体" w:hAnsi="Arial" w:cs="Arial"/>
        </w:rPr>
        <w:t>FASTQ</w:t>
      </w:r>
      <w:commentRangeStart w:id="6"/>
      <w:commentRangeStart w:id="7"/>
      <w:r w:rsidRPr="00DA5E3B">
        <w:rPr>
          <w:rFonts w:ascii="Arial" w:eastAsia="宋体" w:hAnsi="Arial" w:cs="Arial"/>
        </w:rPr>
        <w:t>文件</w:t>
      </w:r>
      <w:r w:rsidR="00D25D7C" w:rsidRPr="00DA5E3B">
        <w:rPr>
          <w:rFonts w:ascii="Arial" w:eastAsia="宋体" w:hAnsi="Arial" w:cs="Arial"/>
        </w:rPr>
        <w:t>为代表的部分</w:t>
      </w:r>
      <w:commentRangeEnd w:id="6"/>
      <w:r w:rsidR="00A00446" w:rsidRPr="00DA5E3B">
        <w:rPr>
          <w:rStyle w:val="af5"/>
          <w:rFonts w:ascii="Arial" w:eastAsia="宋体" w:hAnsi="Arial" w:cs="Arial"/>
          <w:color w:val="auto"/>
        </w:rPr>
        <w:commentReference w:id="6"/>
      </w:r>
      <w:bookmarkEnd w:id="5"/>
      <w:commentRangeEnd w:id="7"/>
      <w:r w:rsidR="000918CE">
        <w:rPr>
          <w:rStyle w:val="af5"/>
          <w:rFonts w:ascii="宋体" w:eastAsia="宋体" w:hAnsi="宋体" w:cs="宋体"/>
          <w:color w:val="auto"/>
        </w:rPr>
        <w:commentReference w:id="7"/>
      </w:r>
    </w:p>
    <w:p w14:paraId="49F962C4" w14:textId="77777777" w:rsidR="00EC591B" w:rsidRPr="00462644" w:rsidRDefault="003826EF" w:rsidP="00462644">
      <w:pPr>
        <w:spacing w:line="360" w:lineRule="auto"/>
        <w:rPr>
          <w:rFonts w:ascii="Arial" w:hAnsi="Arial" w:cs="Arial"/>
        </w:rPr>
      </w:pPr>
      <w:r w:rsidRPr="00462644">
        <w:rPr>
          <w:rFonts w:ascii="Arial" w:hAnsi="Arial" w:cs="Arial"/>
          <w:b/>
          <w:bCs/>
        </w:rPr>
        <w:t>FASTQ</w:t>
      </w:r>
      <w:r w:rsidRPr="00462644">
        <w:rPr>
          <w:rFonts w:ascii="Arial" w:hAnsi="Arial" w:cs="Arial"/>
          <w:b/>
          <w:bCs/>
        </w:rPr>
        <w:t>文件</w:t>
      </w:r>
      <w:r w:rsidRPr="00462644">
        <w:rPr>
          <w:rFonts w:ascii="Arial" w:hAnsi="Arial" w:cs="Arial"/>
        </w:rPr>
        <w:t>：</w:t>
      </w:r>
    </w:p>
    <w:p w14:paraId="2EDE9CA5" w14:textId="11A6E059" w:rsidR="003826EF" w:rsidRPr="00462644" w:rsidRDefault="003826EF" w:rsidP="00462644">
      <w:pPr>
        <w:spacing w:line="360" w:lineRule="auto"/>
        <w:rPr>
          <w:rFonts w:ascii="Arial" w:hAnsi="Arial" w:cs="Arial"/>
        </w:rPr>
      </w:pPr>
      <w:r w:rsidRPr="00462644">
        <w:rPr>
          <w:rFonts w:ascii="Arial" w:hAnsi="Arial" w:cs="Arial"/>
        </w:rPr>
        <w:t>存储生物测序数据的文本格式，每个记录包含一个序列及其相应的质量评分。</w:t>
      </w:r>
    </w:p>
    <w:p w14:paraId="32342483" w14:textId="77777777" w:rsidR="00EC591B" w:rsidRPr="00DA5E3B" w:rsidRDefault="00EC591B" w:rsidP="00EC591B">
      <w:pPr>
        <w:pStyle w:val="a9"/>
        <w:spacing w:line="360" w:lineRule="auto"/>
        <w:ind w:left="440"/>
        <w:rPr>
          <w:rFonts w:ascii="Arial" w:hAnsi="Arial" w:cs="Arial"/>
        </w:rPr>
      </w:pPr>
    </w:p>
    <w:p w14:paraId="61FFD3C9" w14:textId="77777777" w:rsidR="00EC591B" w:rsidRPr="00462644" w:rsidRDefault="003826EF" w:rsidP="00462644">
      <w:pPr>
        <w:spacing w:line="360" w:lineRule="auto"/>
        <w:rPr>
          <w:rFonts w:ascii="Arial" w:hAnsi="Arial" w:cs="Arial"/>
        </w:rPr>
      </w:pPr>
      <w:r w:rsidRPr="00462644">
        <w:rPr>
          <w:rFonts w:ascii="Arial" w:hAnsi="Arial" w:cs="Arial"/>
          <w:b/>
          <w:bCs/>
        </w:rPr>
        <w:t>质量评分（</w:t>
      </w:r>
      <w:r w:rsidRPr="00462644">
        <w:rPr>
          <w:rFonts w:ascii="Arial" w:hAnsi="Arial" w:cs="Arial"/>
          <w:b/>
          <w:bCs/>
        </w:rPr>
        <w:t>Quality Score</w:t>
      </w:r>
      <w:r w:rsidRPr="00462644">
        <w:rPr>
          <w:rFonts w:ascii="Arial" w:hAnsi="Arial" w:cs="Arial"/>
          <w:b/>
          <w:bCs/>
        </w:rPr>
        <w:t>）</w:t>
      </w:r>
      <w:r w:rsidRPr="00462644">
        <w:rPr>
          <w:rFonts w:ascii="Arial" w:hAnsi="Arial" w:cs="Arial"/>
        </w:rPr>
        <w:t>：</w:t>
      </w:r>
    </w:p>
    <w:p w14:paraId="0B4BAA90" w14:textId="53DD0B1A" w:rsidR="00494ACD" w:rsidRPr="00462644" w:rsidRDefault="003826EF" w:rsidP="00462644">
      <w:pPr>
        <w:spacing w:line="360" w:lineRule="auto"/>
        <w:rPr>
          <w:rFonts w:ascii="Arial" w:hAnsi="Arial" w:cs="Arial"/>
        </w:rPr>
      </w:pPr>
      <w:r w:rsidRPr="00462644">
        <w:rPr>
          <w:rFonts w:ascii="Arial" w:hAnsi="Arial" w:cs="Arial"/>
        </w:rPr>
        <w:t>使用</w:t>
      </w:r>
      <w:r w:rsidRPr="00462644">
        <w:rPr>
          <w:rFonts w:ascii="Arial" w:hAnsi="Arial" w:cs="Arial"/>
        </w:rPr>
        <w:t>ASCII</w:t>
      </w:r>
      <w:r w:rsidRPr="00462644">
        <w:rPr>
          <w:rFonts w:ascii="Arial" w:hAnsi="Arial" w:cs="Arial"/>
        </w:rPr>
        <w:t>码表示的序列每个碱基的错误概率，常见标准为</w:t>
      </w:r>
      <w:r w:rsidRPr="00462644">
        <w:rPr>
          <w:rFonts w:ascii="Arial" w:hAnsi="Arial" w:cs="Arial"/>
        </w:rPr>
        <w:t>Phred</w:t>
      </w:r>
      <w:r w:rsidRPr="00462644">
        <w:rPr>
          <w:rFonts w:ascii="Arial" w:hAnsi="Arial" w:cs="Arial"/>
        </w:rPr>
        <w:t>质量评分。</w:t>
      </w:r>
    </w:p>
    <w:p w14:paraId="0AB3A309" w14:textId="77777777" w:rsidR="00EC591B" w:rsidRPr="00DA5E3B" w:rsidRDefault="00EC591B" w:rsidP="00EC591B">
      <w:pPr>
        <w:pStyle w:val="a9"/>
        <w:spacing w:line="360" w:lineRule="auto"/>
        <w:ind w:left="440"/>
        <w:rPr>
          <w:rFonts w:ascii="Arial" w:hAnsi="Arial" w:cs="Arial"/>
        </w:rPr>
      </w:pPr>
    </w:p>
    <w:p w14:paraId="0D531680" w14:textId="77777777" w:rsidR="00462644" w:rsidRDefault="003826EF" w:rsidP="00462644">
      <w:pPr>
        <w:spacing w:line="360" w:lineRule="auto"/>
        <w:rPr>
          <w:rFonts w:ascii="Arial" w:hAnsi="Arial" w:cs="Arial"/>
        </w:rPr>
      </w:pPr>
      <w:r w:rsidRPr="00462644">
        <w:rPr>
          <w:rFonts w:ascii="Arial" w:hAnsi="Arial" w:cs="Arial"/>
          <w:b/>
          <w:bCs/>
        </w:rPr>
        <w:t>测序读取（</w:t>
      </w:r>
      <w:r w:rsidRPr="00462644">
        <w:rPr>
          <w:rFonts w:ascii="Arial" w:hAnsi="Arial" w:cs="Arial"/>
          <w:b/>
          <w:bCs/>
        </w:rPr>
        <w:t>Read</w:t>
      </w:r>
      <w:r w:rsidRPr="00462644">
        <w:rPr>
          <w:rFonts w:ascii="Arial" w:hAnsi="Arial" w:cs="Arial"/>
          <w:b/>
          <w:bCs/>
        </w:rPr>
        <w:t>）</w:t>
      </w:r>
      <w:r w:rsidRPr="00462644">
        <w:rPr>
          <w:rFonts w:ascii="Arial" w:hAnsi="Arial" w:cs="Arial"/>
        </w:rPr>
        <w:t>：</w:t>
      </w:r>
    </w:p>
    <w:p w14:paraId="2666FBBC" w14:textId="15F90575" w:rsidR="00494ACD" w:rsidRPr="00462644" w:rsidRDefault="003826EF" w:rsidP="00462644">
      <w:pPr>
        <w:spacing w:line="360" w:lineRule="auto"/>
        <w:rPr>
          <w:rFonts w:ascii="Arial" w:hAnsi="Arial" w:cs="Arial"/>
        </w:rPr>
      </w:pPr>
      <w:r w:rsidRPr="00462644">
        <w:rPr>
          <w:rFonts w:ascii="Arial" w:hAnsi="Arial" w:cs="Arial"/>
        </w:rPr>
        <w:t>从</w:t>
      </w:r>
      <w:r w:rsidRPr="00462644">
        <w:rPr>
          <w:rFonts w:ascii="Arial" w:hAnsi="Arial" w:cs="Arial"/>
        </w:rPr>
        <w:t>DNA</w:t>
      </w:r>
      <w:r w:rsidRPr="00462644">
        <w:rPr>
          <w:rFonts w:ascii="Arial" w:hAnsi="Arial" w:cs="Arial"/>
        </w:rPr>
        <w:t>或</w:t>
      </w:r>
      <w:r w:rsidRPr="00462644">
        <w:rPr>
          <w:rFonts w:ascii="Arial" w:hAnsi="Arial" w:cs="Arial"/>
        </w:rPr>
        <w:t>RNA</w:t>
      </w:r>
      <w:r w:rsidRPr="00462644">
        <w:rPr>
          <w:rFonts w:ascii="Arial" w:hAnsi="Arial" w:cs="Arial"/>
        </w:rPr>
        <w:t>样本通过测序得到的单个碱基链。</w:t>
      </w:r>
    </w:p>
    <w:p w14:paraId="2BA9A2D0" w14:textId="77777777" w:rsidR="00EC591B" w:rsidRPr="00DA5E3B" w:rsidRDefault="00EC591B" w:rsidP="00EC591B">
      <w:pPr>
        <w:pStyle w:val="a9"/>
        <w:spacing w:line="360" w:lineRule="auto"/>
        <w:ind w:left="440"/>
        <w:rPr>
          <w:rFonts w:ascii="Arial" w:hAnsi="Arial" w:cs="Arial"/>
        </w:rPr>
      </w:pPr>
    </w:p>
    <w:p w14:paraId="0D895045" w14:textId="77777777" w:rsidR="00EC591B" w:rsidRPr="00462644" w:rsidRDefault="003826EF" w:rsidP="00462644">
      <w:pPr>
        <w:spacing w:line="360" w:lineRule="auto"/>
        <w:rPr>
          <w:rFonts w:ascii="Arial" w:hAnsi="Arial" w:cs="Arial"/>
        </w:rPr>
      </w:pPr>
      <w:r w:rsidRPr="00462644">
        <w:rPr>
          <w:rFonts w:ascii="Arial" w:hAnsi="Arial" w:cs="Arial"/>
          <w:b/>
          <w:bCs/>
        </w:rPr>
        <w:t>UMI</w:t>
      </w:r>
      <w:r w:rsidRPr="00462644">
        <w:rPr>
          <w:rFonts w:ascii="Arial" w:hAnsi="Arial" w:cs="Arial"/>
          <w:b/>
          <w:bCs/>
        </w:rPr>
        <w:t>（</w:t>
      </w:r>
      <w:r w:rsidRPr="00462644">
        <w:rPr>
          <w:rFonts w:ascii="Arial" w:hAnsi="Arial" w:cs="Arial"/>
          <w:b/>
          <w:bCs/>
        </w:rPr>
        <w:t>Unique Molecular Identifier</w:t>
      </w:r>
      <w:r w:rsidRPr="00462644">
        <w:rPr>
          <w:rFonts w:ascii="Arial" w:hAnsi="Arial" w:cs="Arial"/>
          <w:b/>
          <w:bCs/>
        </w:rPr>
        <w:t>）</w:t>
      </w:r>
      <w:r w:rsidRPr="00462644">
        <w:rPr>
          <w:rFonts w:ascii="Arial" w:hAnsi="Arial" w:cs="Arial"/>
        </w:rPr>
        <w:t>：</w:t>
      </w:r>
    </w:p>
    <w:p w14:paraId="65ED00BA" w14:textId="0353F2F8" w:rsidR="00EC591B" w:rsidRPr="00462644" w:rsidRDefault="003826EF" w:rsidP="00462644">
      <w:pPr>
        <w:spacing w:line="360" w:lineRule="auto"/>
        <w:rPr>
          <w:rFonts w:ascii="Arial" w:hAnsi="Arial" w:cs="Arial"/>
        </w:rPr>
      </w:pPr>
      <w:r w:rsidRPr="00462644">
        <w:rPr>
          <w:rFonts w:ascii="Arial" w:hAnsi="Arial" w:cs="Arial"/>
        </w:rPr>
        <w:lastRenderedPageBreak/>
        <w:t>独特的分子标识符，用于标记单个分子，有助于消除</w:t>
      </w:r>
      <w:r w:rsidRPr="00462644">
        <w:rPr>
          <w:rFonts w:ascii="Arial" w:hAnsi="Arial" w:cs="Arial"/>
        </w:rPr>
        <w:t>PCR</w:t>
      </w:r>
      <w:r w:rsidRPr="00462644">
        <w:rPr>
          <w:rFonts w:ascii="Arial" w:hAnsi="Arial" w:cs="Arial"/>
        </w:rPr>
        <w:t>和测序过程中的重复。</w:t>
      </w:r>
    </w:p>
    <w:p w14:paraId="57ABE020" w14:textId="77777777" w:rsidR="001B4C59" w:rsidRPr="00DA5E3B" w:rsidRDefault="001B4C59" w:rsidP="00292599">
      <w:pPr>
        <w:pStyle w:val="a9"/>
        <w:spacing w:line="360" w:lineRule="auto"/>
        <w:ind w:left="440"/>
        <w:rPr>
          <w:rFonts w:ascii="Arial" w:hAnsi="Arial" w:cs="Arial"/>
        </w:rPr>
      </w:pPr>
    </w:p>
    <w:p w14:paraId="3B45B678" w14:textId="77777777" w:rsidR="00EC591B" w:rsidRPr="00462644" w:rsidRDefault="003826EF" w:rsidP="00462644">
      <w:pPr>
        <w:spacing w:line="360" w:lineRule="auto"/>
        <w:rPr>
          <w:rFonts w:ascii="Arial" w:hAnsi="Arial" w:cs="Arial"/>
        </w:rPr>
      </w:pPr>
      <w:r w:rsidRPr="00462644">
        <w:rPr>
          <w:rFonts w:ascii="Arial" w:hAnsi="Arial" w:cs="Arial"/>
          <w:b/>
          <w:bCs/>
        </w:rPr>
        <w:t>Barcode</w:t>
      </w:r>
      <w:r w:rsidRPr="00462644">
        <w:rPr>
          <w:rFonts w:ascii="Arial" w:hAnsi="Arial" w:cs="Arial"/>
          <w:b/>
          <w:bCs/>
        </w:rPr>
        <w:t>序列</w:t>
      </w:r>
      <w:r w:rsidRPr="00462644">
        <w:rPr>
          <w:rFonts w:ascii="Arial" w:hAnsi="Arial" w:cs="Arial"/>
        </w:rPr>
        <w:t>：</w:t>
      </w:r>
    </w:p>
    <w:p w14:paraId="2777DA0C" w14:textId="5140BAA9" w:rsidR="003826EF" w:rsidRDefault="003826EF" w:rsidP="00462644">
      <w:pPr>
        <w:spacing w:line="360" w:lineRule="auto"/>
        <w:rPr>
          <w:rFonts w:ascii="Arial" w:hAnsi="Arial" w:cs="Arial"/>
        </w:rPr>
      </w:pPr>
      <w:r w:rsidRPr="00462644">
        <w:rPr>
          <w:rFonts w:ascii="Arial" w:hAnsi="Arial" w:cs="Arial"/>
        </w:rPr>
        <w:t>用于在单细胞测序中识别不同细胞的短序列标签。</w:t>
      </w:r>
    </w:p>
    <w:p w14:paraId="6FE2E31E" w14:textId="77777777" w:rsidR="00462644" w:rsidRDefault="00462644" w:rsidP="00462644">
      <w:pPr>
        <w:spacing w:line="360" w:lineRule="auto"/>
        <w:rPr>
          <w:rFonts w:ascii="Arial" w:hAnsi="Arial" w:cs="Arial"/>
        </w:rPr>
      </w:pPr>
    </w:p>
    <w:p w14:paraId="57D56C22" w14:textId="77777777" w:rsidR="00526D08" w:rsidRDefault="00526D08" w:rsidP="00526D08">
      <w:pPr>
        <w:pStyle w:val="afb"/>
      </w:pPr>
      <w:r>
        <w:rPr>
          <w:rStyle w:val="afa"/>
        </w:rPr>
        <w:t>切片图像（Tissue Section Image）</w:t>
      </w:r>
      <w:r>
        <w:t>：</w:t>
      </w:r>
    </w:p>
    <w:p w14:paraId="7E706A10" w14:textId="08AF532F" w:rsidR="00526D08" w:rsidRPr="00EA1FA3" w:rsidRDefault="00526D08" w:rsidP="00EA1FA3">
      <w:pPr>
        <w:spacing w:before="100" w:beforeAutospacing="1" w:after="100" w:afterAutospacing="1"/>
        <w:rPr>
          <w:rFonts w:hint="eastAsia"/>
        </w:rPr>
      </w:pPr>
      <w:r>
        <w:t>空间转录组分析中使用的组织切片的高分辨率图像，显示了样本的细胞结构和组织形态。</w:t>
      </w:r>
    </w:p>
    <w:p w14:paraId="3D6E270B" w14:textId="4DE49660" w:rsidR="006A0755" w:rsidRPr="00DA5E3B" w:rsidRDefault="006A0755" w:rsidP="006A0755">
      <w:pPr>
        <w:pStyle w:val="30"/>
        <w:rPr>
          <w:rFonts w:ascii="Arial" w:eastAsia="宋体" w:hAnsi="Arial" w:cs="Arial"/>
        </w:rPr>
      </w:pPr>
      <w:bookmarkStart w:id="8" w:name="_Toc175842918"/>
      <w:r w:rsidRPr="00DA5E3B">
        <w:rPr>
          <w:rFonts w:ascii="Arial" w:eastAsia="宋体" w:hAnsi="Arial" w:cs="Arial"/>
        </w:rPr>
        <w:t>2.2.2 L2</w:t>
      </w:r>
      <w:r w:rsidR="00BD6988" w:rsidRPr="00DA5E3B">
        <w:rPr>
          <w:rFonts w:ascii="Arial" w:eastAsia="宋体" w:hAnsi="Arial" w:cs="Arial"/>
        </w:rPr>
        <w:t>层</w:t>
      </w:r>
      <w:r w:rsidRPr="00DA5E3B">
        <w:rPr>
          <w:rFonts w:ascii="Arial" w:eastAsia="宋体" w:hAnsi="Arial" w:cs="Arial"/>
        </w:rPr>
        <w:t xml:space="preserve"> SRA</w:t>
      </w:r>
      <w:r w:rsidRPr="00DA5E3B">
        <w:rPr>
          <w:rFonts w:ascii="Arial" w:eastAsia="宋体" w:hAnsi="Arial" w:cs="Arial"/>
        </w:rPr>
        <w:t>与</w:t>
      </w:r>
      <w:r w:rsidRPr="00DA5E3B">
        <w:rPr>
          <w:rFonts w:ascii="Arial" w:eastAsia="宋体" w:hAnsi="Arial" w:cs="Arial"/>
        </w:rPr>
        <w:t>BAM</w:t>
      </w:r>
      <w:r w:rsidRPr="00DA5E3B">
        <w:rPr>
          <w:rFonts w:ascii="Arial" w:eastAsia="宋体" w:hAnsi="Arial" w:cs="Arial"/>
        </w:rPr>
        <w:t>文件</w:t>
      </w:r>
      <w:bookmarkEnd w:id="8"/>
    </w:p>
    <w:p w14:paraId="74B013F1" w14:textId="77777777" w:rsidR="006A0755" w:rsidRPr="00EA1FA3" w:rsidRDefault="006A0755" w:rsidP="006A0755">
      <w:pPr>
        <w:pStyle w:val="a9"/>
        <w:numPr>
          <w:ilvl w:val="0"/>
          <w:numId w:val="19"/>
        </w:numPr>
        <w:spacing w:line="360" w:lineRule="auto"/>
        <w:rPr>
          <w:rFonts w:ascii="Arial" w:hAnsi="Arial" w:cs="Arial"/>
          <w:b/>
          <w:bCs/>
        </w:rPr>
      </w:pPr>
      <w:r w:rsidRPr="00EA1FA3">
        <w:rPr>
          <w:rFonts w:ascii="Arial" w:hAnsi="Arial" w:cs="Arial"/>
          <w:b/>
          <w:bCs/>
        </w:rPr>
        <w:t>BAM</w:t>
      </w:r>
      <w:r w:rsidRPr="00EA1FA3">
        <w:rPr>
          <w:rFonts w:ascii="Arial" w:hAnsi="Arial" w:cs="Arial"/>
          <w:b/>
          <w:bCs/>
        </w:rPr>
        <w:t>文件：</w:t>
      </w:r>
    </w:p>
    <w:p w14:paraId="5F45ED57" w14:textId="7F80364D" w:rsidR="006A0755" w:rsidRPr="00DA5E3B" w:rsidRDefault="006A0755" w:rsidP="006A0755">
      <w:pPr>
        <w:pStyle w:val="a9"/>
        <w:spacing w:line="360" w:lineRule="auto"/>
        <w:ind w:left="440"/>
        <w:rPr>
          <w:rFonts w:ascii="Arial" w:hAnsi="Arial" w:cs="Arial"/>
        </w:rPr>
      </w:pPr>
      <w:r w:rsidRPr="00DA5E3B">
        <w:rPr>
          <w:rFonts w:ascii="Arial" w:hAnsi="Arial" w:cs="Arial"/>
        </w:rPr>
        <w:t>二进制版本的序列对齐</w:t>
      </w:r>
      <w:r w:rsidRPr="00DA5E3B">
        <w:rPr>
          <w:rFonts w:ascii="Arial" w:hAnsi="Arial" w:cs="Arial"/>
        </w:rPr>
        <w:t>/</w:t>
      </w:r>
      <w:r w:rsidRPr="00DA5E3B">
        <w:rPr>
          <w:rFonts w:ascii="Arial" w:hAnsi="Arial" w:cs="Arial"/>
        </w:rPr>
        <w:t>映射格式（</w:t>
      </w:r>
      <w:r w:rsidRPr="00DA5E3B">
        <w:rPr>
          <w:rFonts w:ascii="Arial" w:hAnsi="Arial" w:cs="Arial"/>
        </w:rPr>
        <w:t>Binary Alignment/Map</w:t>
      </w:r>
      <w:r w:rsidRPr="00DA5E3B">
        <w:rPr>
          <w:rFonts w:ascii="Arial" w:hAnsi="Arial" w:cs="Arial"/>
        </w:rPr>
        <w:t>），用于存储大规模的测序数据。</w:t>
      </w:r>
      <w:r w:rsidRPr="00DA5E3B">
        <w:rPr>
          <w:rFonts w:ascii="Arial" w:hAnsi="Arial" w:cs="Arial"/>
        </w:rPr>
        <w:t>BAM</w:t>
      </w:r>
      <w:r w:rsidRPr="00DA5E3B">
        <w:rPr>
          <w:rFonts w:ascii="Arial" w:hAnsi="Arial" w:cs="Arial"/>
        </w:rPr>
        <w:t>文件是</w:t>
      </w:r>
      <w:r w:rsidRPr="00DA5E3B">
        <w:rPr>
          <w:rFonts w:ascii="Arial" w:hAnsi="Arial" w:cs="Arial"/>
        </w:rPr>
        <w:t>SAM</w:t>
      </w:r>
      <w:r w:rsidRPr="00DA5E3B">
        <w:rPr>
          <w:rFonts w:ascii="Arial" w:hAnsi="Arial" w:cs="Arial"/>
        </w:rPr>
        <w:t>（序列对齐</w:t>
      </w:r>
      <w:r w:rsidRPr="00DA5E3B">
        <w:rPr>
          <w:rFonts w:ascii="Arial" w:hAnsi="Arial" w:cs="Arial"/>
        </w:rPr>
        <w:t>/</w:t>
      </w:r>
      <w:r w:rsidRPr="00DA5E3B">
        <w:rPr>
          <w:rFonts w:ascii="Arial" w:hAnsi="Arial" w:cs="Arial"/>
        </w:rPr>
        <w:t>映射格式）文件的压缩形式，通常用于存储处理过的测序数据。</w:t>
      </w:r>
    </w:p>
    <w:p w14:paraId="71891063" w14:textId="402FD3E3" w:rsidR="006A0755" w:rsidRPr="00DA5E3B" w:rsidRDefault="006A0755" w:rsidP="006A0755">
      <w:pPr>
        <w:pStyle w:val="a9"/>
        <w:spacing w:line="360" w:lineRule="auto"/>
        <w:ind w:left="440"/>
        <w:rPr>
          <w:rFonts w:ascii="Arial" w:hAnsi="Arial" w:cs="Arial"/>
        </w:rPr>
      </w:pPr>
    </w:p>
    <w:p w14:paraId="0E1F82AD" w14:textId="77777777" w:rsidR="006A0755" w:rsidRPr="00EA1FA3" w:rsidRDefault="006A0755" w:rsidP="006A0755">
      <w:pPr>
        <w:pStyle w:val="a9"/>
        <w:numPr>
          <w:ilvl w:val="0"/>
          <w:numId w:val="19"/>
        </w:numPr>
        <w:spacing w:line="360" w:lineRule="auto"/>
        <w:rPr>
          <w:rFonts w:ascii="Arial" w:hAnsi="Arial" w:cs="Arial"/>
          <w:b/>
          <w:bCs/>
        </w:rPr>
      </w:pPr>
      <w:r w:rsidRPr="00EA1FA3">
        <w:rPr>
          <w:rFonts w:ascii="Arial" w:hAnsi="Arial" w:cs="Arial"/>
          <w:b/>
          <w:bCs/>
        </w:rPr>
        <w:t>SRA</w:t>
      </w:r>
      <w:r w:rsidRPr="00EA1FA3">
        <w:rPr>
          <w:rFonts w:ascii="Arial" w:hAnsi="Arial" w:cs="Arial"/>
          <w:b/>
          <w:bCs/>
        </w:rPr>
        <w:t>文件：</w:t>
      </w:r>
    </w:p>
    <w:p w14:paraId="3710BE1C" w14:textId="68078E7C" w:rsidR="005F2F98" w:rsidRPr="00DA5E3B" w:rsidRDefault="006A0755" w:rsidP="005F2F98">
      <w:pPr>
        <w:pStyle w:val="a9"/>
        <w:spacing w:line="360" w:lineRule="auto"/>
        <w:ind w:left="440"/>
        <w:rPr>
          <w:rFonts w:ascii="Arial" w:hAnsi="Arial" w:cs="Arial"/>
        </w:rPr>
      </w:pPr>
      <w:r w:rsidRPr="00DA5E3B">
        <w:rPr>
          <w:rFonts w:ascii="Arial" w:hAnsi="Arial" w:cs="Arial"/>
        </w:rPr>
        <w:t>序列读取档案（</w:t>
      </w:r>
      <w:r w:rsidRPr="00DA5E3B">
        <w:rPr>
          <w:rFonts w:ascii="Arial" w:hAnsi="Arial" w:cs="Arial"/>
        </w:rPr>
        <w:t>Sequence Read Archive</w:t>
      </w:r>
      <w:r w:rsidRPr="00DA5E3B">
        <w:rPr>
          <w:rFonts w:ascii="Arial" w:hAnsi="Arial" w:cs="Arial"/>
        </w:rPr>
        <w:t>）格式，是一种公共数据库接受的格式，用于存档原始测序数据。</w:t>
      </w:r>
      <w:r w:rsidRPr="00DA5E3B">
        <w:rPr>
          <w:rFonts w:ascii="Arial" w:hAnsi="Arial" w:cs="Arial"/>
        </w:rPr>
        <w:t>SRA</w:t>
      </w:r>
      <w:r w:rsidRPr="00DA5E3B">
        <w:rPr>
          <w:rFonts w:ascii="Arial" w:hAnsi="Arial" w:cs="Arial"/>
        </w:rPr>
        <w:t>可以包含来自多种测序平台的数据，如</w:t>
      </w:r>
      <w:r w:rsidRPr="00DA5E3B">
        <w:rPr>
          <w:rFonts w:ascii="Arial" w:hAnsi="Arial" w:cs="Arial"/>
        </w:rPr>
        <w:t>Illumina</w:t>
      </w:r>
      <w:r w:rsidRPr="00DA5E3B">
        <w:rPr>
          <w:rFonts w:ascii="Arial" w:hAnsi="Arial" w:cs="Arial"/>
        </w:rPr>
        <w:t>、</w:t>
      </w:r>
      <w:r w:rsidRPr="00DA5E3B">
        <w:rPr>
          <w:rFonts w:ascii="Arial" w:hAnsi="Arial" w:cs="Arial"/>
        </w:rPr>
        <w:t>Ion Torrent</w:t>
      </w:r>
      <w:r w:rsidRPr="00DA5E3B">
        <w:rPr>
          <w:rFonts w:ascii="Arial" w:hAnsi="Arial" w:cs="Arial"/>
        </w:rPr>
        <w:t>、</w:t>
      </w:r>
      <w:r w:rsidRPr="00DA5E3B">
        <w:rPr>
          <w:rFonts w:ascii="Arial" w:hAnsi="Arial" w:cs="Arial"/>
        </w:rPr>
        <w:t>PacBio</w:t>
      </w:r>
      <w:r w:rsidRPr="00DA5E3B">
        <w:rPr>
          <w:rFonts w:ascii="Arial" w:hAnsi="Arial" w:cs="Arial"/>
        </w:rPr>
        <w:t>等。</w:t>
      </w:r>
    </w:p>
    <w:p w14:paraId="544AA348" w14:textId="77777777" w:rsidR="005F2F98" w:rsidRPr="00DA5E3B" w:rsidRDefault="005F2F98" w:rsidP="005F2F98">
      <w:pPr>
        <w:pStyle w:val="a9"/>
        <w:spacing w:line="360" w:lineRule="auto"/>
        <w:ind w:left="440"/>
        <w:rPr>
          <w:rFonts w:ascii="Arial" w:hAnsi="Arial" w:cs="Arial"/>
        </w:rPr>
      </w:pPr>
    </w:p>
    <w:p w14:paraId="098D5403" w14:textId="77777777" w:rsidR="006A0755" w:rsidRPr="00EA1FA3" w:rsidRDefault="006A0755" w:rsidP="006A0755">
      <w:pPr>
        <w:pStyle w:val="a9"/>
        <w:numPr>
          <w:ilvl w:val="0"/>
          <w:numId w:val="19"/>
        </w:numPr>
        <w:spacing w:line="360" w:lineRule="auto"/>
        <w:rPr>
          <w:rFonts w:ascii="Arial" w:hAnsi="Arial" w:cs="Arial"/>
          <w:b/>
          <w:bCs/>
        </w:rPr>
      </w:pPr>
      <w:r w:rsidRPr="00EA1FA3">
        <w:rPr>
          <w:rFonts w:ascii="Arial" w:hAnsi="Arial" w:cs="Arial"/>
          <w:b/>
          <w:bCs/>
        </w:rPr>
        <w:t>HEAD</w:t>
      </w:r>
      <w:r w:rsidRPr="00EA1FA3">
        <w:rPr>
          <w:rFonts w:ascii="Arial" w:hAnsi="Arial" w:cs="Arial"/>
          <w:b/>
          <w:bCs/>
        </w:rPr>
        <w:t>部分：</w:t>
      </w:r>
    </w:p>
    <w:p w14:paraId="600E00F3" w14:textId="4C8084B6" w:rsidR="00AF6A31" w:rsidRPr="00DA5E3B" w:rsidRDefault="006A0755" w:rsidP="005F2F98">
      <w:pPr>
        <w:pStyle w:val="a9"/>
        <w:spacing w:line="360" w:lineRule="auto"/>
        <w:ind w:left="440"/>
        <w:rPr>
          <w:rFonts w:ascii="Arial" w:hAnsi="Arial" w:cs="Arial"/>
        </w:rPr>
      </w:pPr>
      <w:r w:rsidRPr="00DA5E3B">
        <w:rPr>
          <w:rFonts w:ascii="Arial" w:hAnsi="Arial" w:cs="Arial"/>
        </w:rPr>
        <w:t>BAM</w:t>
      </w:r>
      <w:r w:rsidRPr="00DA5E3B">
        <w:rPr>
          <w:rFonts w:ascii="Arial" w:hAnsi="Arial" w:cs="Arial"/>
        </w:rPr>
        <w:t>或</w:t>
      </w:r>
      <w:r w:rsidRPr="00DA5E3B">
        <w:rPr>
          <w:rFonts w:ascii="Arial" w:hAnsi="Arial" w:cs="Arial"/>
        </w:rPr>
        <w:t>SAM</w:t>
      </w:r>
      <w:r w:rsidRPr="00DA5E3B">
        <w:rPr>
          <w:rFonts w:ascii="Arial" w:hAnsi="Arial" w:cs="Arial"/>
        </w:rPr>
        <w:t>文件中的头部部分，包含了文件的元数据，如版本信息、参考序列和对齐程序使用的参数等。</w:t>
      </w:r>
    </w:p>
    <w:p w14:paraId="5C9E46C7" w14:textId="77777777" w:rsidR="005F2F98" w:rsidRPr="00DA5E3B" w:rsidRDefault="005F2F98" w:rsidP="005F2F98">
      <w:pPr>
        <w:pStyle w:val="a9"/>
        <w:spacing w:line="360" w:lineRule="auto"/>
        <w:ind w:left="440"/>
        <w:rPr>
          <w:rFonts w:ascii="Arial" w:hAnsi="Arial" w:cs="Arial"/>
        </w:rPr>
      </w:pPr>
    </w:p>
    <w:p w14:paraId="0C5ECAE7" w14:textId="77777777" w:rsidR="006A0755" w:rsidRPr="00EA1FA3" w:rsidRDefault="006A0755" w:rsidP="006A0755">
      <w:pPr>
        <w:pStyle w:val="a9"/>
        <w:numPr>
          <w:ilvl w:val="0"/>
          <w:numId w:val="19"/>
        </w:numPr>
        <w:spacing w:line="360" w:lineRule="auto"/>
        <w:rPr>
          <w:rFonts w:ascii="Arial" w:hAnsi="Arial" w:cs="Arial"/>
          <w:b/>
          <w:bCs/>
        </w:rPr>
      </w:pPr>
      <w:r w:rsidRPr="00EA1FA3">
        <w:rPr>
          <w:rFonts w:ascii="Arial" w:hAnsi="Arial" w:cs="Arial"/>
          <w:b/>
          <w:bCs/>
        </w:rPr>
        <w:t>CB</w:t>
      </w:r>
      <w:r w:rsidRPr="00EA1FA3">
        <w:rPr>
          <w:rFonts w:ascii="Arial" w:hAnsi="Arial" w:cs="Arial"/>
          <w:b/>
          <w:bCs/>
        </w:rPr>
        <w:t>标签（</w:t>
      </w:r>
      <w:r w:rsidRPr="00EA1FA3">
        <w:rPr>
          <w:rFonts w:ascii="Arial" w:hAnsi="Arial" w:cs="Arial"/>
          <w:b/>
          <w:bCs/>
        </w:rPr>
        <w:t>Cell Barcode</w:t>
      </w:r>
      <w:r w:rsidRPr="00EA1FA3">
        <w:rPr>
          <w:rFonts w:ascii="Arial" w:hAnsi="Arial" w:cs="Arial"/>
          <w:b/>
          <w:bCs/>
        </w:rPr>
        <w:t>）：</w:t>
      </w:r>
    </w:p>
    <w:p w14:paraId="0F714907" w14:textId="57658DBE" w:rsidR="00AF6A31" w:rsidRPr="00DA5E3B" w:rsidRDefault="006A0755" w:rsidP="005F2F98">
      <w:pPr>
        <w:pStyle w:val="a9"/>
        <w:spacing w:line="360" w:lineRule="auto"/>
        <w:ind w:left="440"/>
        <w:rPr>
          <w:rFonts w:ascii="Arial" w:hAnsi="Arial" w:cs="Arial"/>
        </w:rPr>
      </w:pPr>
      <w:r w:rsidRPr="00DA5E3B">
        <w:rPr>
          <w:rFonts w:ascii="Arial" w:hAnsi="Arial" w:cs="Arial"/>
        </w:rPr>
        <w:t>用于单细胞测序中标记来自同一细胞的读取（</w:t>
      </w:r>
      <w:r w:rsidRPr="00DA5E3B">
        <w:rPr>
          <w:rFonts w:ascii="Arial" w:hAnsi="Arial" w:cs="Arial"/>
        </w:rPr>
        <w:t>reads</w:t>
      </w:r>
      <w:r w:rsidRPr="00DA5E3B">
        <w:rPr>
          <w:rFonts w:ascii="Arial" w:hAnsi="Arial" w:cs="Arial"/>
        </w:rPr>
        <w:t>）的标签。</w:t>
      </w:r>
    </w:p>
    <w:p w14:paraId="1F770933" w14:textId="77777777" w:rsidR="005F2F98" w:rsidRPr="00DA5E3B" w:rsidRDefault="005F2F98" w:rsidP="005F2F98">
      <w:pPr>
        <w:pStyle w:val="a9"/>
        <w:spacing w:line="360" w:lineRule="auto"/>
        <w:ind w:left="440"/>
        <w:rPr>
          <w:rFonts w:ascii="Arial" w:hAnsi="Arial" w:cs="Arial"/>
        </w:rPr>
      </w:pPr>
    </w:p>
    <w:p w14:paraId="6C30F536" w14:textId="77777777" w:rsidR="006A0755" w:rsidRPr="00EA1FA3" w:rsidRDefault="006A0755" w:rsidP="006A0755">
      <w:pPr>
        <w:pStyle w:val="a9"/>
        <w:numPr>
          <w:ilvl w:val="0"/>
          <w:numId w:val="19"/>
        </w:numPr>
        <w:spacing w:line="360" w:lineRule="auto"/>
        <w:rPr>
          <w:rFonts w:ascii="Arial" w:hAnsi="Arial" w:cs="Arial"/>
          <w:b/>
          <w:bCs/>
        </w:rPr>
      </w:pPr>
      <w:r w:rsidRPr="00EA1FA3">
        <w:rPr>
          <w:rFonts w:ascii="Arial" w:hAnsi="Arial" w:cs="Arial"/>
          <w:b/>
          <w:bCs/>
        </w:rPr>
        <w:t>UMI</w:t>
      </w:r>
      <w:r w:rsidRPr="00EA1FA3">
        <w:rPr>
          <w:rFonts w:ascii="Arial" w:hAnsi="Arial" w:cs="Arial"/>
          <w:b/>
          <w:bCs/>
        </w:rPr>
        <w:t>标签（</w:t>
      </w:r>
      <w:r w:rsidRPr="00EA1FA3">
        <w:rPr>
          <w:rFonts w:ascii="Arial" w:hAnsi="Arial" w:cs="Arial"/>
          <w:b/>
          <w:bCs/>
        </w:rPr>
        <w:t>Unique Molecular Identifier</w:t>
      </w:r>
      <w:r w:rsidRPr="00EA1FA3">
        <w:rPr>
          <w:rFonts w:ascii="Arial" w:hAnsi="Arial" w:cs="Arial"/>
          <w:b/>
          <w:bCs/>
        </w:rPr>
        <w:t>）：</w:t>
      </w:r>
    </w:p>
    <w:p w14:paraId="4103F5D9" w14:textId="2B9AC980" w:rsidR="006A0755" w:rsidRPr="00DA5E3B" w:rsidRDefault="006A0755" w:rsidP="006A0755">
      <w:pPr>
        <w:pStyle w:val="a9"/>
        <w:spacing w:line="360" w:lineRule="auto"/>
        <w:ind w:left="440"/>
        <w:rPr>
          <w:rFonts w:ascii="Arial" w:hAnsi="Arial" w:cs="Arial"/>
        </w:rPr>
      </w:pPr>
      <w:r w:rsidRPr="00DA5E3B">
        <w:rPr>
          <w:rFonts w:ascii="Arial" w:hAnsi="Arial" w:cs="Arial"/>
        </w:rPr>
        <w:lastRenderedPageBreak/>
        <w:t>用于标记单个分子的唯一序列，有助于区分测序过程中产生的</w:t>
      </w:r>
      <w:r w:rsidRPr="00DA5E3B">
        <w:rPr>
          <w:rFonts w:ascii="Arial" w:hAnsi="Arial" w:cs="Arial"/>
        </w:rPr>
        <w:t>PCR</w:t>
      </w:r>
      <w:r w:rsidRPr="00DA5E3B">
        <w:rPr>
          <w:rFonts w:ascii="Arial" w:hAnsi="Arial" w:cs="Arial"/>
        </w:rPr>
        <w:t>重复。</w:t>
      </w:r>
    </w:p>
    <w:p w14:paraId="3401BB60" w14:textId="77777777" w:rsidR="00AF6A31" w:rsidRPr="00DA5E3B" w:rsidRDefault="00AF6A31" w:rsidP="005F2F98">
      <w:pPr>
        <w:spacing w:line="360" w:lineRule="auto"/>
        <w:rPr>
          <w:rFonts w:ascii="Arial" w:hAnsi="Arial" w:cs="Arial"/>
        </w:rPr>
      </w:pPr>
    </w:p>
    <w:p w14:paraId="0712E4B8" w14:textId="77777777" w:rsidR="00B64D9B" w:rsidRPr="00EA1FA3" w:rsidRDefault="006A0755" w:rsidP="00B64D9B">
      <w:pPr>
        <w:pStyle w:val="a9"/>
        <w:numPr>
          <w:ilvl w:val="0"/>
          <w:numId w:val="19"/>
        </w:numPr>
        <w:spacing w:line="360" w:lineRule="auto"/>
        <w:rPr>
          <w:rFonts w:ascii="Arial" w:hAnsi="Arial" w:cs="Arial"/>
          <w:b/>
          <w:bCs/>
        </w:rPr>
      </w:pPr>
      <w:r w:rsidRPr="00EA1FA3">
        <w:rPr>
          <w:rFonts w:ascii="Arial" w:hAnsi="Arial" w:cs="Arial"/>
          <w:b/>
          <w:bCs/>
        </w:rPr>
        <w:t>RG</w:t>
      </w:r>
      <w:r w:rsidRPr="00EA1FA3">
        <w:rPr>
          <w:rFonts w:ascii="Arial" w:hAnsi="Arial" w:cs="Arial"/>
          <w:b/>
          <w:bCs/>
        </w:rPr>
        <w:t>标签（</w:t>
      </w:r>
      <w:r w:rsidRPr="00EA1FA3">
        <w:rPr>
          <w:rFonts w:ascii="Arial" w:hAnsi="Arial" w:cs="Arial"/>
          <w:b/>
          <w:bCs/>
        </w:rPr>
        <w:t>Read Group</w:t>
      </w:r>
      <w:r w:rsidRPr="00EA1FA3">
        <w:rPr>
          <w:rFonts w:ascii="Arial" w:hAnsi="Arial" w:cs="Arial"/>
          <w:b/>
          <w:bCs/>
        </w:rPr>
        <w:t>）：</w:t>
      </w:r>
    </w:p>
    <w:p w14:paraId="20D5B7DA" w14:textId="0F7AE356" w:rsidR="00AF6A31" w:rsidRPr="00DA5E3B" w:rsidRDefault="006A0755" w:rsidP="005F2F98">
      <w:pPr>
        <w:pStyle w:val="a9"/>
        <w:spacing w:line="360" w:lineRule="auto"/>
        <w:ind w:left="440"/>
        <w:rPr>
          <w:rFonts w:ascii="Arial" w:hAnsi="Arial" w:cs="Arial"/>
        </w:rPr>
      </w:pPr>
      <w:r w:rsidRPr="00DA5E3B">
        <w:rPr>
          <w:rFonts w:ascii="Arial" w:hAnsi="Arial" w:cs="Arial"/>
        </w:rPr>
        <w:t>用于区分同一样品的不同实验条件或运行的读取，包含了关于样品库、测序平台和日期等信息。</w:t>
      </w:r>
    </w:p>
    <w:p w14:paraId="480B6DF4" w14:textId="77777777" w:rsidR="005F2F98" w:rsidRPr="00DA5E3B" w:rsidRDefault="005F2F98" w:rsidP="005F2F98">
      <w:pPr>
        <w:pStyle w:val="a9"/>
        <w:spacing w:line="360" w:lineRule="auto"/>
        <w:ind w:left="440"/>
        <w:rPr>
          <w:rFonts w:ascii="Arial" w:hAnsi="Arial" w:cs="Arial"/>
        </w:rPr>
      </w:pPr>
    </w:p>
    <w:p w14:paraId="0F6CEBC8" w14:textId="77777777" w:rsidR="00B64D9B" w:rsidRPr="00EA1FA3" w:rsidRDefault="006A0755" w:rsidP="00B64D9B">
      <w:pPr>
        <w:pStyle w:val="a9"/>
        <w:numPr>
          <w:ilvl w:val="0"/>
          <w:numId w:val="19"/>
        </w:numPr>
        <w:spacing w:line="360" w:lineRule="auto"/>
        <w:rPr>
          <w:rFonts w:ascii="Arial" w:hAnsi="Arial" w:cs="Arial"/>
          <w:b/>
          <w:bCs/>
        </w:rPr>
      </w:pPr>
      <w:r w:rsidRPr="00EA1FA3">
        <w:rPr>
          <w:rFonts w:ascii="Arial" w:hAnsi="Arial" w:cs="Arial"/>
          <w:b/>
          <w:bCs/>
        </w:rPr>
        <w:t>Spot ID</w:t>
      </w:r>
      <w:r w:rsidRPr="00EA1FA3">
        <w:rPr>
          <w:rFonts w:ascii="Arial" w:hAnsi="Arial" w:cs="Arial"/>
          <w:b/>
          <w:bCs/>
        </w:rPr>
        <w:t>：</w:t>
      </w:r>
    </w:p>
    <w:p w14:paraId="52D8E67D" w14:textId="4B2A0232" w:rsidR="00AF6A31" w:rsidRPr="00DA5E3B" w:rsidRDefault="006A0755" w:rsidP="005F2F98">
      <w:pPr>
        <w:pStyle w:val="a9"/>
        <w:spacing w:line="360" w:lineRule="auto"/>
        <w:ind w:left="440"/>
        <w:rPr>
          <w:rFonts w:ascii="Arial" w:hAnsi="Arial" w:cs="Arial"/>
        </w:rPr>
      </w:pPr>
      <w:r w:rsidRPr="00DA5E3B">
        <w:rPr>
          <w:rFonts w:ascii="Arial" w:hAnsi="Arial" w:cs="Arial"/>
        </w:rPr>
        <w:t>在</w:t>
      </w:r>
      <w:r w:rsidRPr="00DA5E3B">
        <w:rPr>
          <w:rFonts w:ascii="Arial" w:hAnsi="Arial" w:cs="Arial"/>
        </w:rPr>
        <w:t>SRA</w:t>
      </w:r>
      <w:r w:rsidRPr="00DA5E3B">
        <w:rPr>
          <w:rFonts w:ascii="Arial" w:hAnsi="Arial" w:cs="Arial"/>
        </w:rPr>
        <w:t>格式中，</w:t>
      </w:r>
      <w:r w:rsidRPr="00DA5E3B">
        <w:rPr>
          <w:rFonts w:ascii="Arial" w:hAnsi="Arial" w:cs="Arial"/>
        </w:rPr>
        <w:t>Spot ID</w:t>
      </w:r>
      <w:r w:rsidRPr="00DA5E3B">
        <w:rPr>
          <w:rFonts w:ascii="Arial" w:hAnsi="Arial" w:cs="Arial"/>
        </w:rPr>
        <w:t>代表一个测序反应产生的单个数据点或事件的唯一标识符。</w:t>
      </w:r>
    </w:p>
    <w:p w14:paraId="22B3D4B7" w14:textId="77777777" w:rsidR="005F2F98" w:rsidRPr="00DA5E3B" w:rsidRDefault="005F2F98" w:rsidP="005F2F98">
      <w:pPr>
        <w:pStyle w:val="a9"/>
        <w:spacing w:line="360" w:lineRule="auto"/>
        <w:ind w:left="440"/>
        <w:rPr>
          <w:rFonts w:ascii="Arial" w:hAnsi="Arial" w:cs="Arial"/>
        </w:rPr>
      </w:pPr>
    </w:p>
    <w:p w14:paraId="2D87C1B6" w14:textId="77777777" w:rsidR="00B64D9B" w:rsidRPr="00EA1FA3" w:rsidRDefault="006A0755" w:rsidP="00B64D9B">
      <w:pPr>
        <w:pStyle w:val="a9"/>
        <w:numPr>
          <w:ilvl w:val="0"/>
          <w:numId w:val="19"/>
        </w:numPr>
        <w:spacing w:line="360" w:lineRule="auto"/>
        <w:rPr>
          <w:rFonts w:ascii="Arial" w:hAnsi="Arial" w:cs="Arial"/>
          <w:b/>
          <w:bCs/>
        </w:rPr>
      </w:pPr>
      <w:r w:rsidRPr="00EA1FA3">
        <w:rPr>
          <w:rFonts w:ascii="Arial" w:hAnsi="Arial" w:cs="Arial"/>
          <w:b/>
          <w:bCs/>
        </w:rPr>
        <w:t>SAM</w:t>
      </w:r>
      <w:r w:rsidRPr="00EA1FA3">
        <w:rPr>
          <w:rFonts w:ascii="Arial" w:hAnsi="Arial" w:cs="Arial"/>
          <w:b/>
          <w:bCs/>
        </w:rPr>
        <w:t>文件：</w:t>
      </w:r>
    </w:p>
    <w:p w14:paraId="113E7D1A" w14:textId="609E21E9" w:rsidR="006A0755" w:rsidRPr="00DA5E3B" w:rsidRDefault="006A0755" w:rsidP="00AF6A31">
      <w:pPr>
        <w:pStyle w:val="a9"/>
        <w:spacing w:line="360" w:lineRule="auto"/>
        <w:ind w:left="440"/>
        <w:rPr>
          <w:rFonts w:ascii="Arial" w:hAnsi="Arial" w:cs="Arial"/>
        </w:rPr>
      </w:pPr>
      <w:r w:rsidRPr="00DA5E3B">
        <w:rPr>
          <w:rFonts w:ascii="Arial" w:hAnsi="Arial" w:cs="Arial"/>
        </w:rPr>
        <w:t>序列对齐</w:t>
      </w:r>
      <w:r w:rsidRPr="00DA5E3B">
        <w:rPr>
          <w:rFonts w:ascii="Arial" w:hAnsi="Arial" w:cs="Arial"/>
        </w:rPr>
        <w:t>/</w:t>
      </w:r>
      <w:r w:rsidRPr="00DA5E3B">
        <w:rPr>
          <w:rFonts w:ascii="Arial" w:hAnsi="Arial" w:cs="Arial"/>
        </w:rPr>
        <w:t>映射格式（</w:t>
      </w:r>
      <w:r w:rsidRPr="00DA5E3B">
        <w:rPr>
          <w:rFonts w:ascii="Arial" w:hAnsi="Arial" w:cs="Arial"/>
        </w:rPr>
        <w:t>Sequence Alignment/Map</w:t>
      </w:r>
      <w:r w:rsidRPr="00DA5E3B">
        <w:rPr>
          <w:rFonts w:ascii="Arial" w:hAnsi="Arial" w:cs="Arial"/>
        </w:rPr>
        <w:t>），是一种文本格式，用于存储生物测序数据的对齐信息。</w:t>
      </w:r>
    </w:p>
    <w:p w14:paraId="454A85F0" w14:textId="77777777" w:rsidR="00513291" w:rsidRPr="00DA5E3B" w:rsidRDefault="00513291" w:rsidP="00AF6A31">
      <w:pPr>
        <w:pStyle w:val="a9"/>
        <w:spacing w:line="360" w:lineRule="auto"/>
        <w:ind w:left="440"/>
        <w:rPr>
          <w:rFonts w:ascii="Arial" w:hAnsi="Arial" w:cs="Arial"/>
        </w:rPr>
      </w:pPr>
    </w:p>
    <w:p w14:paraId="2E8C4C88" w14:textId="60930F9E" w:rsidR="00513291" w:rsidRPr="00DA5E3B" w:rsidRDefault="00554D88" w:rsidP="00513291">
      <w:pPr>
        <w:pStyle w:val="30"/>
        <w:rPr>
          <w:rFonts w:ascii="Arial" w:eastAsia="宋体" w:hAnsi="Arial" w:cs="Arial"/>
        </w:rPr>
      </w:pPr>
      <w:bookmarkStart w:id="9" w:name="_Toc175842919"/>
      <w:r w:rsidRPr="00DA5E3B">
        <w:rPr>
          <w:rFonts w:ascii="Arial" w:eastAsia="宋体" w:hAnsi="Arial" w:cs="Arial"/>
        </w:rPr>
        <w:t>2.2.3 L3</w:t>
      </w:r>
      <w:r w:rsidRPr="00DA5E3B">
        <w:rPr>
          <w:rFonts w:ascii="Arial" w:eastAsia="宋体" w:hAnsi="Arial" w:cs="Arial"/>
        </w:rPr>
        <w:t>层</w:t>
      </w:r>
      <w:r w:rsidR="00513291" w:rsidRPr="00DA5E3B">
        <w:rPr>
          <w:rFonts w:ascii="Arial" w:eastAsia="宋体" w:hAnsi="Arial" w:cs="Arial"/>
        </w:rPr>
        <w:t xml:space="preserve"> </w:t>
      </w:r>
      <w:r w:rsidR="00513291" w:rsidRPr="00DA5E3B">
        <w:rPr>
          <w:rFonts w:ascii="Arial" w:eastAsia="宋体" w:hAnsi="Arial" w:cs="Arial"/>
        </w:rPr>
        <w:t>以</w:t>
      </w:r>
      <w:r w:rsidR="00513291" w:rsidRPr="00DA5E3B">
        <w:rPr>
          <w:rFonts w:ascii="Arial" w:eastAsia="宋体" w:hAnsi="Arial" w:cs="Arial"/>
        </w:rPr>
        <w:t>H5AD</w:t>
      </w:r>
      <w:r w:rsidR="00EA1FA3">
        <w:rPr>
          <w:rFonts w:ascii="Arial" w:eastAsia="宋体" w:hAnsi="Arial" w:cs="Arial" w:hint="eastAsia"/>
        </w:rPr>
        <w:t>数据格式的文件</w:t>
      </w:r>
      <w:r w:rsidR="00513291" w:rsidRPr="00DA5E3B">
        <w:rPr>
          <w:rFonts w:ascii="Arial" w:eastAsia="宋体" w:hAnsi="Arial" w:cs="Arial"/>
        </w:rPr>
        <w:t>为代表的部分</w:t>
      </w:r>
      <w:bookmarkEnd w:id="9"/>
    </w:p>
    <w:p w14:paraId="1773C678" w14:textId="77777777" w:rsidR="00424BCA"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H5AD</w:t>
      </w:r>
      <w:r w:rsidRPr="00EA1FA3">
        <w:rPr>
          <w:rFonts w:ascii="Arial" w:hAnsi="Arial" w:cs="Arial"/>
          <w:b/>
          <w:bCs/>
        </w:rPr>
        <w:t>文件：</w:t>
      </w:r>
    </w:p>
    <w:p w14:paraId="650D88FC" w14:textId="57D16746" w:rsidR="009B2EDD" w:rsidRPr="00DA5E3B" w:rsidRDefault="009B2EDD" w:rsidP="00424BCA">
      <w:pPr>
        <w:pStyle w:val="a9"/>
        <w:spacing w:line="360" w:lineRule="auto"/>
        <w:ind w:left="440"/>
        <w:rPr>
          <w:rFonts w:ascii="Arial" w:hAnsi="Arial" w:cs="Arial"/>
        </w:rPr>
      </w:pPr>
      <w:r w:rsidRPr="00DA5E3B">
        <w:rPr>
          <w:rFonts w:ascii="Arial" w:hAnsi="Arial" w:cs="Arial"/>
        </w:rPr>
        <w:t>一种基于</w:t>
      </w:r>
      <w:r w:rsidRPr="00DA5E3B">
        <w:rPr>
          <w:rFonts w:ascii="Arial" w:hAnsi="Arial" w:cs="Arial"/>
        </w:rPr>
        <w:t>HDF5</w:t>
      </w:r>
      <w:r w:rsidRPr="00DA5E3B">
        <w:rPr>
          <w:rFonts w:ascii="Arial" w:hAnsi="Arial" w:cs="Arial"/>
        </w:rPr>
        <w:t>的文件格式，专门用于存储单细胞基因表达数据。</w:t>
      </w:r>
      <w:r w:rsidRPr="00DA5E3B">
        <w:rPr>
          <w:rFonts w:ascii="Arial" w:hAnsi="Arial" w:cs="Arial"/>
        </w:rPr>
        <w:t>H5AD</w:t>
      </w:r>
      <w:r w:rsidRPr="00DA5E3B">
        <w:rPr>
          <w:rFonts w:ascii="Arial" w:hAnsi="Arial" w:cs="Arial"/>
        </w:rPr>
        <w:t>是</w:t>
      </w:r>
      <w:proofErr w:type="spellStart"/>
      <w:r w:rsidRPr="00DA5E3B">
        <w:rPr>
          <w:rFonts w:ascii="Arial" w:hAnsi="Arial" w:cs="Arial"/>
        </w:rPr>
        <w:t>anndata</w:t>
      </w:r>
      <w:proofErr w:type="spellEnd"/>
      <w:r w:rsidRPr="00DA5E3B">
        <w:rPr>
          <w:rFonts w:ascii="Arial" w:hAnsi="Arial" w:cs="Arial"/>
        </w:rPr>
        <w:t>库使用的标准格式，广泛用于单细胞分析软件如</w:t>
      </w:r>
      <w:proofErr w:type="spellStart"/>
      <w:r w:rsidRPr="00DA5E3B">
        <w:rPr>
          <w:rFonts w:ascii="Arial" w:hAnsi="Arial" w:cs="Arial"/>
        </w:rPr>
        <w:t>scanpy</w:t>
      </w:r>
      <w:proofErr w:type="spellEnd"/>
      <w:r w:rsidRPr="00DA5E3B">
        <w:rPr>
          <w:rFonts w:ascii="Arial" w:hAnsi="Arial" w:cs="Arial"/>
        </w:rPr>
        <w:t>。</w:t>
      </w:r>
    </w:p>
    <w:p w14:paraId="06BB99A3" w14:textId="77777777" w:rsidR="00D51355" w:rsidRPr="00DA5E3B" w:rsidRDefault="00D51355" w:rsidP="00424BCA">
      <w:pPr>
        <w:pStyle w:val="a9"/>
        <w:spacing w:line="360" w:lineRule="auto"/>
        <w:ind w:left="440"/>
        <w:rPr>
          <w:rFonts w:ascii="Arial" w:hAnsi="Arial" w:cs="Arial"/>
        </w:rPr>
      </w:pPr>
    </w:p>
    <w:p w14:paraId="20072FEE" w14:textId="4EC67A4D" w:rsidR="00424BCA"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基因名的命名空间：</w:t>
      </w:r>
    </w:p>
    <w:p w14:paraId="6AA6F8D7" w14:textId="505F9655" w:rsidR="00D51355" w:rsidRDefault="009B2EDD" w:rsidP="00D51355">
      <w:pPr>
        <w:pStyle w:val="a9"/>
        <w:spacing w:line="360" w:lineRule="auto"/>
        <w:ind w:left="440"/>
        <w:rPr>
          <w:rFonts w:ascii="Arial" w:hAnsi="Arial" w:cs="Arial"/>
        </w:rPr>
      </w:pPr>
      <w:r w:rsidRPr="00DA5E3B">
        <w:rPr>
          <w:rFonts w:ascii="Arial" w:hAnsi="Arial" w:cs="Arial"/>
        </w:rPr>
        <w:t>指用于识别基因的一组标准化名称。常见的命名空间包括</w:t>
      </w:r>
      <w:proofErr w:type="spellStart"/>
      <w:r w:rsidRPr="00DA5E3B">
        <w:rPr>
          <w:rFonts w:ascii="Arial" w:hAnsi="Arial" w:cs="Arial"/>
        </w:rPr>
        <w:t>Ensembl</w:t>
      </w:r>
      <w:proofErr w:type="spellEnd"/>
      <w:r w:rsidRPr="00DA5E3B">
        <w:rPr>
          <w:rFonts w:ascii="Arial" w:hAnsi="Arial" w:cs="Arial"/>
        </w:rPr>
        <w:t xml:space="preserve"> Gene ID</w:t>
      </w:r>
      <w:r w:rsidRPr="00DA5E3B">
        <w:rPr>
          <w:rFonts w:ascii="Arial" w:hAnsi="Arial" w:cs="Arial"/>
        </w:rPr>
        <w:t>和</w:t>
      </w:r>
      <w:r w:rsidRPr="00DA5E3B">
        <w:rPr>
          <w:rFonts w:ascii="Arial" w:hAnsi="Arial" w:cs="Arial"/>
        </w:rPr>
        <w:t>NCBI Gene ID</w:t>
      </w:r>
      <w:r w:rsidRPr="00DA5E3B">
        <w:rPr>
          <w:rFonts w:ascii="Arial" w:hAnsi="Arial" w:cs="Arial"/>
        </w:rPr>
        <w:t>，这些名称有助于确保基因的唯一和准确识别。</w:t>
      </w:r>
      <w:r w:rsidR="00424BCA" w:rsidRPr="00DA5E3B">
        <w:rPr>
          <w:rFonts w:ascii="Arial" w:hAnsi="Arial" w:cs="Arial"/>
        </w:rPr>
        <w:t>这里指存储在</w:t>
      </w:r>
      <w:r w:rsidR="00424BCA" w:rsidRPr="00DA5E3B">
        <w:rPr>
          <w:rFonts w:ascii="Arial" w:hAnsi="Arial" w:cs="Arial"/>
        </w:rPr>
        <w:t>H5AD</w:t>
      </w:r>
      <w:r w:rsidR="00424BCA" w:rsidRPr="00DA5E3B">
        <w:rPr>
          <w:rFonts w:ascii="Arial" w:hAnsi="Arial" w:cs="Arial"/>
        </w:rPr>
        <w:t>的</w:t>
      </w:r>
      <w:r w:rsidR="00424BCA" w:rsidRPr="00DA5E3B">
        <w:rPr>
          <w:rFonts w:ascii="Arial" w:hAnsi="Arial" w:cs="Arial"/>
        </w:rPr>
        <w:t>var</w:t>
      </w:r>
      <w:r w:rsidR="00424BCA" w:rsidRPr="00DA5E3B">
        <w:rPr>
          <w:rFonts w:ascii="Arial" w:hAnsi="Arial" w:cs="Arial"/>
        </w:rPr>
        <w:t>部分的基因集注释的信息。</w:t>
      </w:r>
    </w:p>
    <w:p w14:paraId="798FEC19" w14:textId="77777777" w:rsidR="00EA1FA3" w:rsidRPr="00DA5E3B" w:rsidRDefault="00EA1FA3" w:rsidP="00D51355">
      <w:pPr>
        <w:pStyle w:val="a9"/>
        <w:spacing w:line="360" w:lineRule="auto"/>
        <w:ind w:left="440"/>
        <w:rPr>
          <w:rFonts w:ascii="Arial" w:hAnsi="Arial" w:cs="Arial" w:hint="eastAsia"/>
        </w:rPr>
      </w:pPr>
    </w:p>
    <w:p w14:paraId="7C761DA4" w14:textId="6594428C" w:rsidR="00424BCA" w:rsidRPr="00EA1FA3" w:rsidRDefault="00EA1FA3" w:rsidP="009B2EDD">
      <w:pPr>
        <w:pStyle w:val="a9"/>
        <w:numPr>
          <w:ilvl w:val="0"/>
          <w:numId w:val="19"/>
        </w:numPr>
        <w:spacing w:line="360" w:lineRule="auto"/>
        <w:rPr>
          <w:rFonts w:ascii="Arial" w:hAnsi="Arial" w:cs="Arial"/>
          <w:b/>
          <w:bCs/>
        </w:rPr>
      </w:pPr>
      <w:r>
        <w:rPr>
          <w:rFonts w:ascii="Arial" w:hAnsi="Arial" w:cs="Arial" w:hint="eastAsia"/>
          <w:b/>
          <w:bCs/>
        </w:rPr>
        <w:lastRenderedPageBreak/>
        <w:t>（基因）</w:t>
      </w:r>
      <w:r w:rsidR="009B2EDD" w:rsidRPr="00EA1FA3">
        <w:rPr>
          <w:rFonts w:ascii="Arial" w:hAnsi="Arial" w:cs="Arial"/>
          <w:b/>
          <w:bCs/>
        </w:rPr>
        <w:t>表达</w:t>
      </w:r>
      <w:r>
        <w:rPr>
          <w:rFonts w:ascii="Arial" w:hAnsi="Arial" w:cs="Arial" w:hint="eastAsia"/>
          <w:b/>
          <w:bCs/>
        </w:rPr>
        <w:t>（计数）</w:t>
      </w:r>
      <w:r w:rsidR="009B2EDD" w:rsidRPr="00EA1FA3">
        <w:rPr>
          <w:rFonts w:ascii="Arial" w:hAnsi="Arial" w:cs="Arial"/>
          <w:b/>
          <w:bCs/>
        </w:rPr>
        <w:t>矩阵：</w:t>
      </w:r>
    </w:p>
    <w:p w14:paraId="4E0AEAAB" w14:textId="2F4EC8B2" w:rsidR="009B2EDD" w:rsidRPr="00DA5E3B" w:rsidRDefault="009B2EDD" w:rsidP="00424BCA">
      <w:pPr>
        <w:pStyle w:val="a9"/>
        <w:spacing w:line="360" w:lineRule="auto"/>
        <w:ind w:left="440"/>
        <w:rPr>
          <w:rFonts w:ascii="Arial" w:hAnsi="Arial" w:cs="Arial"/>
        </w:rPr>
      </w:pPr>
      <w:r w:rsidRPr="00DA5E3B">
        <w:rPr>
          <w:rFonts w:ascii="Arial" w:hAnsi="Arial" w:cs="Arial"/>
        </w:rPr>
        <w:t>存储在</w:t>
      </w:r>
      <w:r w:rsidRPr="00DA5E3B">
        <w:rPr>
          <w:rFonts w:ascii="Arial" w:hAnsi="Arial" w:cs="Arial"/>
        </w:rPr>
        <w:t>H5AD</w:t>
      </w:r>
      <w:r w:rsidRPr="00DA5E3B">
        <w:rPr>
          <w:rFonts w:ascii="Arial" w:hAnsi="Arial" w:cs="Arial"/>
        </w:rPr>
        <w:t>文件中的核心数据结构，记录了单细胞测序实验中每个细胞对应每个基因的表达水平。</w:t>
      </w:r>
    </w:p>
    <w:p w14:paraId="54F8DA3B" w14:textId="77777777" w:rsidR="00D51355" w:rsidRPr="00DA5E3B" w:rsidRDefault="00D51355" w:rsidP="00424BCA">
      <w:pPr>
        <w:pStyle w:val="a9"/>
        <w:spacing w:line="360" w:lineRule="auto"/>
        <w:ind w:left="440"/>
        <w:rPr>
          <w:rFonts w:ascii="Arial" w:hAnsi="Arial" w:cs="Arial"/>
        </w:rPr>
      </w:pPr>
    </w:p>
    <w:p w14:paraId="44A45749" w14:textId="77777777" w:rsidR="00D51355"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标准化前的数据：</w:t>
      </w:r>
    </w:p>
    <w:p w14:paraId="13D98ACD" w14:textId="69D8FE65" w:rsidR="009B2EDD" w:rsidRPr="00DA5E3B" w:rsidRDefault="009B2EDD" w:rsidP="00D51355">
      <w:pPr>
        <w:pStyle w:val="a9"/>
        <w:spacing w:line="360" w:lineRule="auto"/>
        <w:ind w:left="440"/>
        <w:rPr>
          <w:rFonts w:ascii="Arial" w:hAnsi="Arial" w:cs="Arial"/>
        </w:rPr>
      </w:pPr>
      <w:r w:rsidRPr="00DA5E3B">
        <w:rPr>
          <w:rFonts w:ascii="Arial" w:hAnsi="Arial" w:cs="Arial"/>
        </w:rPr>
        <w:t>指未经过任何数学转换处理的原始计数数据，通常是整数类型（</w:t>
      </w:r>
      <w:r w:rsidRPr="00DA5E3B">
        <w:rPr>
          <w:rFonts w:ascii="Arial" w:hAnsi="Arial" w:cs="Arial"/>
        </w:rPr>
        <w:t>INT</w:t>
      </w:r>
      <w:r w:rsidRPr="00DA5E3B">
        <w:rPr>
          <w:rFonts w:ascii="Arial" w:hAnsi="Arial" w:cs="Arial"/>
        </w:rPr>
        <w:t>）。</w:t>
      </w:r>
    </w:p>
    <w:p w14:paraId="1D93C55F" w14:textId="77777777" w:rsidR="00D51355" w:rsidRPr="00DA5E3B" w:rsidRDefault="00D51355" w:rsidP="00D51355">
      <w:pPr>
        <w:pStyle w:val="a9"/>
        <w:spacing w:line="360" w:lineRule="auto"/>
        <w:ind w:left="440"/>
        <w:rPr>
          <w:rFonts w:ascii="Arial" w:hAnsi="Arial" w:cs="Arial"/>
        </w:rPr>
      </w:pPr>
    </w:p>
    <w:p w14:paraId="72615FCC" w14:textId="77777777" w:rsidR="00EA1FA3"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标准化数据：</w:t>
      </w:r>
    </w:p>
    <w:p w14:paraId="1BAE846F" w14:textId="45028B27" w:rsidR="009B2EDD" w:rsidRPr="00DA5E3B" w:rsidRDefault="009B2EDD" w:rsidP="00EA1FA3">
      <w:pPr>
        <w:pStyle w:val="a9"/>
        <w:spacing w:line="360" w:lineRule="auto"/>
        <w:ind w:left="440"/>
        <w:rPr>
          <w:rFonts w:ascii="Arial" w:hAnsi="Arial" w:cs="Arial"/>
        </w:rPr>
      </w:pPr>
      <w:r w:rsidRPr="00DA5E3B">
        <w:rPr>
          <w:rFonts w:ascii="Arial" w:hAnsi="Arial" w:cs="Arial"/>
        </w:rPr>
        <w:t>对原始计数数据进行某种形式的数学处理（例如</w:t>
      </w:r>
      <w:r w:rsidRPr="00DA5E3B">
        <w:rPr>
          <w:rFonts w:ascii="Arial" w:hAnsi="Arial" w:cs="Arial"/>
        </w:rPr>
        <w:t>TPM</w:t>
      </w:r>
      <w:r w:rsidRPr="00DA5E3B">
        <w:rPr>
          <w:rFonts w:ascii="Arial" w:hAnsi="Arial" w:cs="Arial"/>
        </w:rPr>
        <w:t>、</w:t>
      </w:r>
      <w:r w:rsidRPr="00DA5E3B">
        <w:rPr>
          <w:rFonts w:ascii="Arial" w:hAnsi="Arial" w:cs="Arial"/>
        </w:rPr>
        <w:t>CPM</w:t>
      </w:r>
      <w:r w:rsidRPr="00DA5E3B">
        <w:rPr>
          <w:rFonts w:ascii="Arial" w:hAnsi="Arial" w:cs="Arial"/>
        </w:rPr>
        <w:t>、</w:t>
      </w:r>
      <w:r w:rsidRPr="00DA5E3B">
        <w:rPr>
          <w:rFonts w:ascii="Arial" w:hAnsi="Arial" w:cs="Arial"/>
        </w:rPr>
        <w:t>FPKM</w:t>
      </w:r>
      <w:r w:rsidRPr="00DA5E3B">
        <w:rPr>
          <w:rFonts w:ascii="Arial" w:hAnsi="Arial" w:cs="Arial"/>
        </w:rPr>
        <w:t>等）后的数据，通常为浮点数（</w:t>
      </w:r>
      <w:r w:rsidRPr="00DA5E3B">
        <w:rPr>
          <w:rFonts w:ascii="Arial" w:hAnsi="Arial" w:cs="Arial"/>
        </w:rPr>
        <w:t>Float32</w:t>
      </w:r>
      <w:r w:rsidRPr="00DA5E3B">
        <w:rPr>
          <w:rFonts w:ascii="Arial" w:hAnsi="Arial" w:cs="Arial"/>
        </w:rPr>
        <w:t>）类型。</w:t>
      </w:r>
    </w:p>
    <w:p w14:paraId="423C60F1" w14:textId="77777777" w:rsidR="00D51355" w:rsidRPr="00DA5E3B" w:rsidRDefault="00D51355" w:rsidP="00D51355">
      <w:pPr>
        <w:pStyle w:val="a9"/>
        <w:spacing w:line="360" w:lineRule="auto"/>
        <w:ind w:left="440"/>
        <w:rPr>
          <w:rFonts w:ascii="Arial" w:hAnsi="Arial" w:cs="Arial"/>
        </w:rPr>
      </w:pPr>
    </w:p>
    <w:p w14:paraId="7407F24F" w14:textId="0FAE78A4" w:rsidR="00D51355" w:rsidRPr="00EA1FA3" w:rsidRDefault="009B2EDD" w:rsidP="009B2EDD">
      <w:pPr>
        <w:pStyle w:val="a9"/>
        <w:numPr>
          <w:ilvl w:val="0"/>
          <w:numId w:val="19"/>
        </w:numPr>
        <w:spacing w:line="360" w:lineRule="auto"/>
        <w:rPr>
          <w:rFonts w:ascii="Arial" w:hAnsi="Arial" w:cs="Arial"/>
          <w:b/>
          <w:bCs/>
        </w:rPr>
      </w:pPr>
      <w:proofErr w:type="spellStart"/>
      <w:r w:rsidRPr="00EA1FA3">
        <w:rPr>
          <w:rFonts w:ascii="Arial" w:hAnsi="Arial" w:cs="Arial"/>
          <w:b/>
          <w:bCs/>
        </w:rPr>
        <w:t>obs</w:t>
      </w:r>
      <w:proofErr w:type="spellEnd"/>
      <w:r w:rsidRPr="00EA1FA3">
        <w:rPr>
          <w:rFonts w:ascii="Arial" w:hAnsi="Arial" w:cs="Arial"/>
          <w:b/>
          <w:bCs/>
        </w:rPr>
        <w:t>属性：</w:t>
      </w:r>
    </w:p>
    <w:p w14:paraId="74160A76" w14:textId="68613CE0" w:rsidR="00D51355" w:rsidRPr="00DA5E3B" w:rsidRDefault="009B2EDD" w:rsidP="00EA1FA3">
      <w:pPr>
        <w:pStyle w:val="a9"/>
        <w:spacing w:line="360" w:lineRule="auto"/>
        <w:ind w:left="440"/>
        <w:rPr>
          <w:rFonts w:ascii="Arial" w:hAnsi="Arial" w:cs="Arial"/>
        </w:rPr>
      </w:pPr>
      <w:r w:rsidRPr="00DA5E3B">
        <w:rPr>
          <w:rFonts w:ascii="Arial" w:hAnsi="Arial" w:cs="Arial"/>
        </w:rPr>
        <w:t>在</w:t>
      </w:r>
      <w:r w:rsidRPr="00DA5E3B">
        <w:rPr>
          <w:rFonts w:ascii="Arial" w:hAnsi="Arial" w:cs="Arial"/>
        </w:rPr>
        <w:t>H5AD</w:t>
      </w:r>
      <w:r w:rsidRPr="00DA5E3B">
        <w:rPr>
          <w:rFonts w:ascii="Arial" w:hAnsi="Arial" w:cs="Arial"/>
        </w:rPr>
        <w:t>文件中，</w:t>
      </w:r>
      <w:proofErr w:type="spellStart"/>
      <w:r w:rsidRPr="00DA5E3B">
        <w:rPr>
          <w:rFonts w:ascii="Arial" w:hAnsi="Arial" w:cs="Arial"/>
        </w:rPr>
        <w:t>obs</w:t>
      </w:r>
      <w:proofErr w:type="spellEnd"/>
      <w:r w:rsidRPr="00DA5E3B">
        <w:rPr>
          <w:rFonts w:ascii="Arial" w:hAnsi="Arial" w:cs="Arial"/>
        </w:rPr>
        <w:t>是存储有关观测的元数据的表格，例如细胞的注释信息。</w:t>
      </w:r>
    </w:p>
    <w:p w14:paraId="61F65973" w14:textId="77777777" w:rsidR="00C15159" w:rsidRPr="00DA5E3B" w:rsidRDefault="00C15159" w:rsidP="00C15159">
      <w:pPr>
        <w:spacing w:line="360" w:lineRule="auto"/>
        <w:ind w:firstLine="420"/>
        <w:rPr>
          <w:rFonts w:ascii="Arial" w:hAnsi="Arial" w:cs="Arial"/>
        </w:rPr>
      </w:pPr>
    </w:p>
    <w:p w14:paraId="6EF13088" w14:textId="77777777" w:rsidR="00D51355"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Cell Barcode</w:t>
      </w:r>
      <w:r w:rsidRPr="00EA1FA3">
        <w:rPr>
          <w:rFonts w:ascii="Arial" w:hAnsi="Arial" w:cs="Arial"/>
          <w:b/>
          <w:bCs/>
        </w:rPr>
        <w:t>：</w:t>
      </w:r>
    </w:p>
    <w:p w14:paraId="2B081F39" w14:textId="123AE322" w:rsidR="009B2EDD" w:rsidRPr="00DA5E3B" w:rsidRDefault="009B2EDD" w:rsidP="00D51355">
      <w:pPr>
        <w:pStyle w:val="a9"/>
        <w:spacing w:line="360" w:lineRule="auto"/>
        <w:ind w:left="440"/>
        <w:rPr>
          <w:rFonts w:ascii="Arial" w:hAnsi="Arial" w:cs="Arial"/>
        </w:rPr>
      </w:pPr>
      <w:r w:rsidRPr="00DA5E3B">
        <w:rPr>
          <w:rFonts w:ascii="Arial" w:hAnsi="Arial" w:cs="Arial"/>
        </w:rPr>
        <w:t>用于标识单细胞测序中单个细胞的短序列。</w:t>
      </w:r>
    </w:p>
    <w:p w14:paraId="64494C6D" w14:textId="77777777" w:rsidR="00D51355" w:rsidRPr="00DA5E3B" w:rsidRDefault="00D51355" w:rsidP="00D51355">
      <w:pPr>
        <w:pStyle w:val="a9"/>
        <w:spacing w:line="360" w:lineRule="auto"/>
        <w:ind w:left="440"/>
        <w:rPr>
          <w:rFonts w:ascii="Arial" w:hAnsi="Arial" w:cs="Arial"/>
        </w:rPr>
      </w:pPr>
    </w:p>
    <w:p w14:paraId="586E7874" w14:textId="68902783" w:rsidR="00D51355" w:rsidRPr="00EA1FA3" w:rsidRDefault="009B2EDD" w:rsidP="009B2EDD">
      <w:pPr>
        <w:pStyle w:val="a9"/>
        <w:numPr>
          <w:ilvl w:val="0"/>
          <w:numId w:val="19"/>
        </w:numPr>
        <w:spacing w:line="360" w:lineRule="auto"/>
        <w:rPr>
          <w:rFonts w:ascii="Arial" w:hAnsi="Arial" w:cs="Arial"/>
          <w:b/>
          <w:bCs/>
        </w:rPr>
      </w:pPr>
      <w:r w:rsidRPr="00EA1FA3">
        <w:rPr>
          <w:rFonts w:ascii="Arial" w:hAnsi="Arial" w:cs="Arial"/>
          <w:b/>
          <w:bCs/>
        </w:rPr>
        <w:t>参考基因组</w:t>
      </w:r>
      <w:r w:rsidR="00155CDE" w:rsidRPr="00EA1FA3">
        <w:rPr>
          <w:rFonts w:ascii="Arial" w:hAnsi="Arial" w:cs="Arial"/>
          <w:b/>
          <w:bCs/>
        </w:rPr>
        <w:t>版本</w:t>
      </w:r>
      <w:r w:rsidRPr="00EA1FA3">
        <w:rPr>
          <w:rFonts w:ascii="Arial" w:hAnsi="Arial" w:cs="Arial"/>
          <w:b/>
          <w:bCs/>
        </w:rPr>
        <w:t>：</w:t>
      </w:r>
    </w:p>
    <w:p w14:paraId="71A2A1D9" w14:textId="57981DCD" w:rsidR="009B2EDD" w:rsidRPr="00DA5E3B" w:rsidRDefault="009B2EDD" w:rsidP="00D51355">
      <w:pPr>
        <w:pStyle w:val="a9"/>
        <w:spacing w:line="360" w:lineRule="auto"/>
        <w:ind w:left="440"/>
        <w:rPr>
          <w:rFonts w:ascii="Arial" w:hAnsi="Arial" w:cs="Arial"/>
        </w:rPr>
      </w:pPr>
      <w:r w:rsidRPr="00DA5E3B">
        <w:rPr>
          <w:rFonts w:ascii="Arial" w:hAnsi="Arial" w:cs="Arial"/>
        </w:rPr>
        <w:t>基因表达分析中用作比对的基因组版本，如</w:t>
      </w:r>
      <w:r w:rsidRPr="00DA5E3B">
        <w:rPr>
          <w:rFonts w:ascii="Arial" w:hAnsi="Arial" w:cs="Arial"/>
        </w:rPr>
        <w:t>GRCh38</w:t>
      </w:r>
      <w:r w:rsidRPr="00DA5E3B">
        <w:rPr>
          <w:rFonts w:ascii="Arial" w:hAnsi="Arial" w:cs="Arial"/>
        </w:rPr>
        <w:t>或</w:t>
      </w:r>
      <w:r w:rsidRPr="00DA5E3B">
        <w:rPr>
          <w:rFonts w:ascii="Arial" w:hAnsi="Arial" w:cs="Arial"/>
        </w:rPr>
        <w:t>mm10</w:t>
      </w:r>
      <w:r w:rsidRPr="00DA5E3B">
        <w:rPr>
          <w:rFonts w:ascii="Arial" w:hAnsi="Arial" w:cs="Arial"/>
        </w:rPr>
        <w:t>，这里必须详细到</w:t>
      </w:r>
      <w:r w:rsidR="0097044A" w:rsidRPr="00DA5E3B">
        <w:rPr>
          <w:rFonts w:ascii="Arial" w:hAnsi="Arial" w:cs="Arial"/>
        </w:rPr>
        <w:t>具体的修订版本的版本号，如</w:t>
      </w:r>
      <w:r w:rsidR="0097044A" w:rsidRPr="00DA5E3B">
        <w:rPr>
          <w:rFonts w:ascii="Arial" w:hAnsi="Arial" w:cs="Arial"/>
        </w:rPr>
        <w:t>NCBI</w:t>
      </w:r>
      <w:r w:rsidR="0097044A" w:rsidRPr="00DA5E3B">
        <w:rPr>
          <w:rFonts w:ascii="Arial" w:hAnsi="Arial" w:cs="Arial"/>
        </w:rPr>
        <w:t>的</w:t>
      </w:r>
      <w:r w:rsidR="0097044A" w:rsidRPr="00DA5E3B">
        <w:rPr>
          <w:rFonts w:ascii="Arial" w:hAnsi="Arial" w:cs="Arial"/>
        </w:rPr>
        <w:t>build56</w:t>
      </w:r>
      <w:r w:rsidR="0097044A" w:rsidRPr="00DA5E3B">
        <w:rPr>
          <w:rFonts w:ascii="Arial" w:hAnsi="Arial" w:cs="Arial"/>
        </w:rPr>
        <w:t>、</w:t>
      </w:r>
      <w:r w:rsidR="0097044A" w:rsidRPr="00DA5E3B">
        <w:rPr>
          <w:rFonts w:ascii="Arial" w:hAnsi="Arial" w:cs="Arial"/>
        </w:rPr>
        <w:t>Ensemble</w:t>
      </w:r>
      <w:r w:rsidR="0097044A" w:rsidRPr="00DA5E3B">
        <w:rPr>
          <w:rFonts w:ascii="Arial" w:hAnsi="Arial" w:cs="Arial"/>
        </w:rPr>
        <w:t>的</w:t>
      </w:r>
      <w:r w:rsidR="0097044A" w:rsidRPr="00DA5E3B">
        <w:rPr>
          <w:rFonts w:ascii="Arial" w:hAnsi="Arial" w:cs="Arial"/>
        </w:rPr>
        <w:t>release 110</w:t>
      </w:r>
      <w:r w:rsidRPr="00DA5E3B">
        <w:rPr>
          <w:rFonts w:ascii="Arial" w:hAnsi="Arial" w:cs="Arial"/>
        </w:rPr>
        <w:t>。</w:t>
      </w:r>
    </w:p>
    <w:p w14:paraId="0C25B937" w14:textId="77777777" w:rsidR="00456B3F" w:rsidRPr="00DA5E3B" w:rsidRDefault="00456B3F" w:rsidP="00D51355">
      <w:pPr>
        <w:pStyle w:val="a9"/>
        <w:spacing w:line="360" w:lineRule="auto"/>
        <w:ind w:left="440"/>
        <w:rPr>
          <w:rFonts w:ascii="Arial" w:hAnsi="Arial" w:cs="Arial"/>
        </w:rPr>
      </w:pPr>
    </w:p>
    <w:p w14:paraId="1D33F0F1" w14:textId="2B9811CA" w:rsidR="00671AF6" w:rsidRPr="00DA5E3B" w:rsidRDefault="00F17DC6" w:rsidP="00671AF6">
      <w:pPr>
        <w:pStyle w:val="30"/>
        <w:rPr>
          <w:rFonts w:ascii="Arial" w:eastAsia="宋体" w:hAnsi="Arial" w:cs="Arial"/>
        </w:rPr>
      </w:pPr>
      <w:bookmarkStart w:id="10" w:name="_Toc175842920"/>
      <w:r w:rsidRPr="00DA5E3B">
        <w:rPr>
          <w:rFonts w:ascii="Arial" w:eastAsia="宋体" w:hAnsi="Arial" w:cs="Arial"/>
        </w:rPr>
        <w:t>2.2.4 L4</w:t>
      </w:r>
      <w:r w:rsidRPr="00DA5E3B">
        <w:rPr>
          <w:rFonts w:ascii="Arial" w:eastAsia="宋体" w:hAnsi="Arial" w:cs="Arial"/>
        </w:rPr>
        <w:t>层</w:t>
      </w:r>
      <w:r w:rsidRPr="00DA5E3B">
        <w:rPr>
          <w:rFonts w:ascii="Arial" w:eastAsia="宋体" w:hAnsi="Arial" w:cs="Arial"/>
        </w:rPr>
        <w:t xml:space="preserve"> </w:t>
      </w:r>
      <w:r w:rsidR="007A2CC6" w:rsidRPr="00DA5E3B">
        <w:rPr>
          <w:rFonts w:ascii="Arial" w:eastAsia="宋体" w:hAnsi="Arial" w:cs="Arial"/>
        </w:rPr>
        <w:t>经过</w:t>
      </w:r>
      <w:r w:rsidR="000B4C36" w:rsidRPr="00DA5E3B">
        <w:rPr>
          <w:rFonts w:ascii="Arial" w:eastAsia="宋体" w:hAnsi="Arial" w:cs="Arial"/>
        </w:rPr>
        <w:t>整合后的数据</w:t>
      </w:r>
      <w:bookmarkEnd w:id="10"/>
    </w:p>
    <w:p w14:paraId="3E98D054" w14:textId="77777777" w:rsidR="00671AF6" w:rsidRPr="00E57AE7" w:rsidRDefault="00671AF6" w:rsidP="00671AF6">
      <w:pPr>
        <w:pStyle w:val="a9"/>
        <w:numPr>
          <w:ilvl w:val="0"/>
          <w:numId w:val="19"/>
        </w:numPr>
        <w:spacing w:line="360" w:lineRule="auto"/>
        <w:rPr>
          <w:rFonts w:ascii="Arial" w:hAnsi="Arial" w:cs="Arial"/>
          <w:b/>
          <w:bCs/>
        </w:rPr>
      </w:pPr>
      <w:r w:rsidRPr="00E57AE7">
        <w:rPr>
          <w:rFonts w:ascii="Arial" w:hAnsi="Arial" w:cs="Arial"/>
          <w:b/>
          <w:bCs/>
        </w:rPr>
        <w:t>控制词汇：</w:t>
      </w:r>
    </w:p>
    <w:p w14:paraId="5F103861" w14:textId="2B1ACF8B" w:rsidR="00671AF6" w:rsidRPr="00DA5E3B" w:rsidRDefault="00671AF6" w:rsidP="00671AF6">
      <w:pPr>
        <w:pStyle w:val="a9"/>
        <w:spacing w:line="360" w:lineRule="auto"/>
        <w:ind w:left="440"/>
        <w:rPr>
          <w:rFonts w:ascii="Arial" w:hAnsi="Arial" w:cs="Arial"/>
        </w:rPr>
      </w:pPr>
      <w:r w:rsidRPr="00DA5E3B">
        <w:rPr>
          <w:rFonts w:ascii="Arial" w:hAnsi="Arial" w:cs="Arial"/>
        </w:rPr>
        <w:t>为了保证数据格式和术语的一致性而设立的一组标准化词汇。</w:t>
      </w:r>
    </w:p>
    <w:p w14:paraId="0C4FDA53" w14:textId="5AE872C3" w:rsidR="00671AF6" w:rsidRPr="00DA5E3B" w:rsidRDefault="00671AF6" w:rsidP="00671AF6">
      <w:pPr>
        <w:pStyle w:val="a9"/>
        <w:spacing w:line="360" w:lineRule="auto"/>
        <w:ind w:left="440"/>
        <w:rPr>
          <w:rFonts w:ascii="Arial" w:hAnsi="Arial" w:cs="Arial"/>
        </w:rPr>
      </w:pPr>
      <w:r w:rsidRPr="00DA5E3B">
        <w:rPr>
          <w:rFonts w:ascii="Arial" w:hAnsi="Arial" w:cs="Arial"/>
        </w:rPr>
        <w:t>应用规则：所有注释信息的字段必须与控制词汇保持一致。如出现非控制词汇字段，需通过注册</w:t>
      </w:r>
      <w:r w:rsidRPr="00DA5E3B">
        <w:rPr>
          <w:rFonts w:ascii="Arial" w:hAnsi="Arial" w:cs="Arial"/>
        </w:rPr>
        <w:t>-</w:t>
      </w:r>
      <w:r w:rsidRPr="00DA5E3B">
        <w:rPr>
          <w:rFonts w:ascii="Arial" w:hAnsi="Arial" w:cs="Arial"/>
        </w:rPr>
        <w:t>审核</w:t>
      </w:r>
      <w:r w:rsidRPr="00DA5E3B">
        <w:rPr>
          <w:rFonts w:ascii="Arial" w:hAnsi="Arial" w:cs="Arial"/>
        </w:rPr>
        <w:t>-</w:t>
      </w:r>
      <w:r w:rsidRPr="00DA5E3B">
        <w:rPr>
          <w:rFonts w:ascii="Arial" w:hAnsi="Arial" w:cs="Arial"/>
        </w:rPr>
        <w:t>发布流程进行标准化。</w:t>
      </w:r>
    </w:p>
    <w:p w14:paraId="6E776A02" w14:textId="77777777" w:rsidR="00671AF6" w:rsidRPr="00DA5E3B" w:rsidRDefault="00671AF6" w:rsidP="00671AF6">
      <w:pPr>
        <w:pStyle w:val="a9"/>
        <w:spacing w:line="360" w:lineRule="auto"/>
        <w:ind w:left="440"/>
        <w:rPr>
          <w:rFonts w:ascii="Arial" w:hAnsi="Arial" w:cs="Arial"/>
        </w:rPr>
      </w:pPr>
    </w:p>
    <w:p w14:paraId="5EAE278B" w14:textId="7268C8F3" w:rsidR="00671AF6" w:rsidRPr="00E57AE7" w:rsidRDefault="00671AF6" w:rsidP="00671AF6">
      <w:pPr>
        <w:pStyle w:val="a9"/>
        <w:numPr>
          <w:ilvl w:val="0"/>
          <w:numId w:val="19"/>
        </w:numPr>
        <w:spacing w:line="360" w:lineRule="auto"/>
        <w:rPr>
          <w:rFonts w:ascii="Arial" w:hAnsi="Arial" w:cs="Arial"/>
          <w:b/>
          <w:bCs/>
        </w:rPr>
      </w:pPr>
      <w:r w:rsidRPr="00E57AE7">
        <w:rPr>
          <w:rFonts w:ascii="Arial" w:hAnsi="Arial" w:cs="Arial"/>
          <w:b/>
          <w:bCs/>
        </w:rPr>
        <w:t>数据格式一致性：</w:t>
      </w:r>
    </w:p>
    <w:p w14:paraId="5A2FE6F9" w14:textId="38F1F722" w:rsidR="00671AF6" w:rsidRPr="00DA5E3B" w:rsidRDefault="00671AF6" w:rsidP="00671AF6">
      <w:pPr>
        <w:pStyle w:val="a9"/>
        <w:spacing w:line="360" w:lineRule="auto"/>
        <w:ind w:left="440"/>
        <w:rPr>
          <w:rFonts w:ascii="Arial" w:hAnsi="Arial" w:cs="Arial"/>
        </w:rPr>
      </w:pPr>
      <w:r w:rsidRPr="00DA5E3B">
        <w:rPr>
          <w:rFonts w:ascii="Arial" w:hAnsi="Arial" w:cs="Arial"/>
        </w:rPr>
        <w:t>确保不同数据层级之间在数据类型和结构上的统一性。</w:t>
      </w:r>
    </w:p>
    <w:p w14:paraId="7ABCB260" w14:textId="24F1D06F" w:rsidR="00671AF6" w:rsidRPr="00DA5E3B" w:rsidRDefault="00671AF6" w:rsidP="00671AF6">
      <w:pPr>
        <w:pStyle w:val="a9"/>
        <w:spacing w:line="360" w:lineRule="auto"/>
        <w:ind w:left="440"/>
        <w:rPr>
          <w:rFonts w:ascii="Arial" w:hAnsi="Arial" w:cs="Arial"/>
        </w:rPr>
      </w:pPr>
      <w:r w:rsidRPr="00DA5E3B">
        <w:rPr>
          <w:rFonts w:ascii="Arial" w:hAnsi="Arial" w:cs="Arial"/>
        </w:rPr>
        <w:t>要求：</w:t>
      </w:r>
      <w:r w:rsidRPr="00DA5E3B">
        <w:rPr>
          <w:rFonts w:ascii="Arial" w:hAnsi="Arial" w:cs="Arial"/>
        </w:rPr>
        <w:t>L4</w:t>
      </w:r>
      <w:r w:rsidRPr="00DA5E3B">
        <w:rPr>
          <w:rFonts w:ascii="Arial" w:hAnsi="Arial" w:cs="Arial"/>
        </w:rPr>
        <w:t>层的数据格式必须与</w:t>
      </w:r>
      <w:r w:rsidRPr="00DA5E3B">
        <w:rPr>
          <w:rFonts w:ascii="Arial" w:hAnsi="Arial" w:cs="Arial"/>
        </w:rPr>
        <w:t>L3</w:t>
      </w:r>
      <w:r w:rsidRPr="00DA5E3B">
        <w:rPr>
          <w:rFonts w:ascii="Arial" w:hAnsi="Arial" w:cs="Arial"/>
        </w:rPr>
        <w:t>层保持一致，包括数据类型（如</w:t>
      </w:r>
      <w:r w:rsidRPr="00DA5E3B">
        <w:rPr>
          <w:rFonts w:ascii="Arial" w:hAnsi="Arial" w:cs="Arial"/>
        </w:rPr>
        <w:t>INT</w:t>
      </w:r>
      <w:r w:rsidRPr="00DA5E3B">
        <w:rPr>
          <w:rFonts w:ascii="Arial" w:hAnsi="Arial" w:cs="Arial"/>
        </w:rPr>
        <w:t>或</w:t>
      </w:r>
      <w:r w:rsidRPr="00DA5E3B">
        <w:rPr>
          <w:rFonts w:ascii="Arial" w:hAnsi="Arial" w:cs="Arial"/>
        </w:rPr>
        <w:t>Float32</w:t>
      </w:r>
      <w:r w:rsidRPr="00DA5E3B">
        <w:rPr>
          <w:rFonts w:ascii="Arial" w:hAnsi="Arial" w:cs="Arial"/>
        </w:rPr>
        <w:t>）和数据结构，以支持自动化处理和数据比较。</w:t>
      </w:r>
    </w:p>
    <w:p w14:paraId="3413F780" w14:textId="77777777" w:rsidR="00671AF6" w:rsidRPr="00DA5E3B" w:rsidRDefault="00671AF6" w:rsidP="00671AF6">
      <w:pPr>
        <w:spacing w:line="360" w:lineRule="auto"/>
        <w:rPr>
          <w:rFonts w:ascii="Arial" w:hAnsi="Arial" w:cs="Arial"/>
        </w:rPr>
      </w:pPr>
    </w:p>
    <w:p w14:paraId="1DF254F0" w14:textId="75E778F2" w:rsidR="00671AF6" w:rsidRPr="00E57AE7" w:rsidRDefault="00671AF6" w:rsidP="00671AF6">
      <w:pPr>
        <w:pStyle w:val="a9"/>
        <w:numPr>
          <w:ilvl w:val="0"/>
          <w:numId w:val="19"/>
        </w:numPr>
        <w:spacing w:line="360" w:lineRule="auto"/>
        <w:rPr>
          <w:rFonts w:ascii="Arial" w:hAnsi="Arial" w:cs="Arial"/>
          <w:b/>
          <w:bCs/>
        </w:rPr>
      </w:pPr>
      <w:r w:rsidRPr="00E57AE7">
        <w:rPr>
          <w:rFonts w:ascii="Arial" w:hAnsi="Arial" w:cs="Arial"/>
          <w:b/>
          <w:bCs/>
        </w:rPr>
        <w:t>元数据：</w:t>
      </w:r>
    </w:p>
    <w:p w14:paraId="74B14C7B" w14:textId="2DA7265D" w:rsidR="00671AF6" w:rsidRPr="00DA5E3B" w:rsidRDefault="00671AF6" w:rsidP="00671AF6">
      <w:pPr>
        <w:pStyle w:val="a9"/>
        <w:spacing w:line="360" w:lineRule="auto"/>
        <w:ind w:left="440"/>
        <w:rPr>
          <w:rFonts w:ascii="Arial" w:hAnsi="Arial" w:cs="Arial"/>
        </w:rPr>
      </w:pPr>
      <w:r w:rsidRPr="00DA5E3B">
        <w:rPr>
          <w:rFonts w:ascii="Arial" w:hAnsi="Arial" w:cs="Arial"/>
        </w:rPr>
        <w:t>定义：描述数据集的详细信息，包括数据来源、处理步骤、整合方法及最小数据元等。</w:t>
      </w:r>
    </w:p>
    <w:p w14:paraId="50D00DF5" w14:textId="2E457510" w:rsidR="00671AF6" w:rsidRPr="00DA5E3B" w:rsidRDefault="00671AF6" w:rsidP="00671AF6">
      <w:pPr>
        <w:pStyle w:val="a9"/>
        <w:spacing w:line="360" w:lineRule="auto"/>
        <w:ind w:left="440"/>
        <w:rPr>
          <w:rFonts w:ascii="Arial" w:hAnsi="Arial" w:cs="Arial"/>
        </w:rPr>
      </w:pPr>
      <w:r w:rsidRPr="00DA5E3B">
        <w:rPr>
          <w:rFonts w:ascii="Arial" w:hAnsi="Arial" w:cs="Arial"/>
        </w:rPr>
        <w:t>详细要求：每个数据集都必须有详细的元数据记录，明确数据的许可信息和使用限制。</w:t>
      </w:r>
    </w:p>
    <w:p w14:paraId="58B452D5" w14:textId="77777777" w:rsidR="00671AF6" w:rsidRPr="00DA5E3B" w:rsidRDefault="00671AF6" w:rsidP="00671AF6">
      <w:pPr>
        <w:pStyle w:val="a9"/>
        <w:spacing w:line="360" w:lineRule="auto"/>
        <w:ind w:left="440"/>
        <w:rPr>
          <w:rFonts w:ascii="Arial" w:hAnsi="Arial" w:cs="Arial"/>
        </w:rPr>
      </w:pPr>
    </w:p>
    <w:p w14:paraId="1710A25A" w14:textId="705C6818" w:rsidR="00671AF6" w:rsidRPr="00E57AE7" w:rsidRDefault="00671AF6" w:rsidP="00671AF6">
      <w:pPr>
        <w:pStyle w:val="a9"/>
        <w:numPr>
          <w:ilvl w:val="0"/>
          <w:numId w:val="19"/>
        </w:numPr>
        <w:spacing w:line="360" w:lineRule="auto"/>
        <w:rPr>
          <w:rFonts w:ascii="Arial" w:hAnsi="Arial" w:cs="Arial"/>
          <w:b/>
          <w:bCs/>
        </w:rPr>
      </w:pPr>
      <w:r w:rsidRPr="00E57AE7">
        <w:rPr>
          <w:rFonts w:ascii="Arial" w:hAnsi="Arial" w:cs="Arial"/>
          <w:b/>
          <w:bCs/>
        </w:rPr>
        <w:t>最小数据元：</w:t>
      </w:r>
    </w:p>
    <w:p w14:paraId="74310526" w14:textId="66C69C4F" w:rsidR="00671AF6" w:rsidRPr="00DA5E3B" w:rsidRDefault="00671AF6" w:rsidP="00671AF6">
      <w:pPr>
        <w:pStyle w:val="a9"/>
        <w:spacing w:line="360" w:lineRule="auto"/>
        <w:ind w:left="440"/>
        <w:rPr>
          <w:rFonts w:ascii="Arial" w:hAnsi="Arial" w:cs="Arial"/>
        </w:rPr>
      </w:pPr>
      <w:r w:rsidRPr="00DA5E3B">
        <w:rPr>
          <w:rFonts w:ascii="Arial" w:hAnsi="Arial" w:cs="Arial"/>
        </w:rPr>
        <w:t>定义：描述数据集中最小的、不可分割的数据单位。</w:t>
      </w:r>
    </w:p>
    <w:p w14:paraId="037543F9" w14:textId="4848A605" w:rsidR="00671AF6" w:rsidRPr="00DA5E3B" w:rsidRDefault="00671AF6" w:rsidP="00671AF6">
      <w:pPr>
        <w:pStyle w:val="a9"/>
        <w:spacing w:line="360" w:lineRule="auto"/>
        <w:ind w:left="440"/>
        <w:rPr>
          <w:rFonts w:ascii="Arial" w:hAnsi="Arial" w:cs="Arial"/>
        </w:rPr>
      </w:pPr>
      <w:r w:rsidRPr="00DA5E3B">
        <w:rPr>
          <w:rFonts w:ascii="Arial" w:hAnsi="Arial" w:cs="Arial"/>
        </w:rPr>
        <w:t>应用：元数据中必须明确最小数据元，以便于数据的精确理解和处理。</w:t>
      </w:r>
    </w:p>
    <w:p w14:paraId="00A36C27" w14:textId="75D98CC6" w:rsidR="0033360A" w:rsidRPr="00DA5E3B" w:rsidRDefault="00D6372D" w:rsidP="0033360A">
      <w:pPr>
        <w:pStyle w:val="30"/>
        <w:rPr>
          <w:rFonts w:ascii="Arial" w:eastAsia="宋体" w:hAnsi="Arial" w:cs="Arial"/>
        </w:rPr>
      </w:pPr>
      <w:bookmarkStart w:id="11" w:name="_Toc175842921"/>
      <w:r w:rsidRPr="00DA5E3B">
        <w:rPr>
          <w:rFonts w:ascii="Arial" w:eastAsia="宋体" w:hAnsi="Arial" w:cs="Arial"/>
        </w:rPr>
        <w:t>2.2.5 L5</w:t>
      </w:r>
      <w:r w:rsidRPr="00DA5E3B">
        <w:rPr>
          <w:rFonts w:ascii="Arial" w:eastAsia="宋体" w:hAnsi="Arial" w:cs="Arial"/>
        </w:rPr>
        <w:t>层</w:t>
      </w:r>
      <w:r w:rsidRPr="00DA5E3B">
        <w:rPr>
          <w:rFonts w:ascii="Arial" w:eastAsia="宋体" w:hAnsi="Arial" w:cs="Arial"/>
        </w:rPr>
        <w:t xml:space="preserve"> </w:t>
      </w:r>
      <w:commentRangeStart w:id="12"/>
      <w:commentRangeStart w:id="13"/>
      <w:r w:rsidR="0033360A" w:rsidRPr="00DA5E3B">
        <w:rPr>
          <w:rFonts w:ascii="Arial" w:eastAsia="宋体" w:hAnsi="Arial" w:cs="Arial"/>
        </w:rPr>
        <w:t>知识生成与研究成果</w:t>
      </w:r>
      <w:commentRangeEnd w:id="12"/>
      <w:r w:rsidR="00291FAC" w:rsidRPr="00DA5E3B">
        <w:rPr>
          <w:rStyle w:val="af5"/>
          <w:rFonts w:ascii="Arial" w:eastAsia="宋体" w:hAnsi="Arial" w:cs="Arial"/>
          <w:color w:val="auto"/>
        </w:rPr>
        <w:commentReference w:id="12"/>
      </w:r>
      <w:commentRangeEnd w:id="13"/>
      <w:r w:rsidR="007813B7" w:rsidRPr="00DA5E3B">
        <w:rPr>
          <w:rStyle w:val="af5"/>
          <w:rFonts w:ascii="Arial" w:eastAsia="宋体" w:hAnsi="Arial" w:cs="Arial"/>
          <w:color w:val="auto"/>
        </w:rPr>
        <w:commentReference w:id="13"/>
      </w:r>
      <w:r w:rsidR="00FB614C" w:rsidRPr="00DA5E3B">
        <w:rPr>
          <w:rFonts w:ascii="Arial" w:eastAsia="宋体" w:hAnsi="Arial" w:cs="Arial"/>
        </w:rPr>
        <w:t>（形式</w:t>
      </w:r>
      <w:r w:rsidR="00EE4E3F" w:rsidRPr="00DA5E3B">
        <w:rPr>
          <w:rFonts w:ascii="Arial" w:eastAsia="宋体" w:hAnsi="Arial" w:cs="Arial"/>
        </w:rPr>
        <w:t>上</w:t>
      </w:r>
      <w:r w:rsidR="00553266" w:rsidRPr="00DA5E3B">
        <w:rPr>
          <w:rFonts w:ascii="Arial" w:eastAsia="宋体" w:hAnsi="Arial" w:cs="Arial"/>
        </w:rPr>
        <w:t>的</w:t>
      </w:r>
      <w:r w:rsidR="00553266" w:rsidRPr="00DA5E3B">
        <w:rPr>
          <w:rFonts w:ascii="Arial" w:eastAsia="宋体" w:hAnsi="Arial" w:cs="Arial"/>
        </w:rPr>
        <w:t>事理图谱</w:t>
      </w:r>
      <w:r w:rsidR="00FB614C" w:rsidRPr="00DA5E3B">
        <w:rPr>
          <w:rFonts w:ascii="Arial" w:eastAsia="宋体" w:hAnsi="Arial" w:cs="Arial"/>
        </w:rPr>
        <w:t>）</w:t>
      </w:r>
      <w:bookmarkEnd w:id="11"/>
    </w:p>
    <w:p w14:paraId="304AF0F3" w14:textId="30E749A8" w:rsidR="0033360A" w:rsidRPr="0033360A" w:rsidRDefault="0033360A" w:rsidP="00E57AE7">
      <w:pPr>
        <w:pStyle w:val="a9"/>
        <w:numPr>
          <w:ilvl w:val="0"/>
          <w:numId w:val="19"/>
        </w:numPr>
        <w:spacing w:line="360" w:lineRule="auto"/>
        <w:rPr>
          <w:rFonts w:ascii="Arial" w:hAnsi="Arial" w:cs="Arial"/>
          <w:b/>
          <w:bCs/>
        </w:rPr>
      </w:pPr>
      <w:r w:rsidRPr="0033360A">
        <w:rPr>
          <w:rFonts w:ascii="Arial" w:hAnsi="Arial" w:cs="Arial"/>
          <w:b/>
          <w:bCs/>
        </w:rPr>
        <w:t>数据实体（</w:t>
      </w:r>
      <w:r w:rsidRPr="0033360A">
        <w:rPr>
          <w:rFonts w:ascii="Arial" w:hAnsi="Arial" w:cs="Arial"/>
          <w:b/>
          <w:bCs/>
        </w:rPr>
        <w:t>Data Entity</w:t>
      </w:r>
      <w:r w:rsidRPr="0033360A">
        <w:rPr>
          <w:rFonts w:ascii="Arial" w:hAnsi="Arial" w:cs="Arial"/>
          <w:b/>
          <w:bCs/>
        </w:rPr>
        <w:t>）</w:t>
      </w:r>
    </w:p>
    <w:p w14:paraId="460A7743" w14:textId="6EE4240B" w:rsidR="0033360A" w:rsidRPr="0033360A" w:rsidRDefault="0033360A" w:rsidP="00E57AE7">
      <w:pPr>
        <w:pStyle w:val="a9"/>
        <w:spacing w:line="360" w:lineRule="auto"/>
        <w:ind w:left="440"/>
        <w:rPr>
          <w:rFonts w:ascii="Arial" w:hAnsi="Arial" w:cs="Arial"/>
        </w:rPr>
      </w:pPr>
      <w:r w:rsidRPr="0033360A">
        <w:rPr>
          <w:rFonts w:ascii="Arial" w:hAnsi="Arial" w:cs="Arial"/>
        </w:rPr>
        <w:t>数据实体是直接从实验、观测或其他数据收集过程中获得的原始数据或处理后的数据。这些实体可以是数字化的测序数据、实验测量结果、或通过某种算法转换后的数据集。</w:t>
      </w:r>
    </w:p>
    <w:p w14:paraId="1A8E2F24" w14:textId="76EB8000" w:rsidR="0033360A" w:rsidRDefault="0033360A" w:rsidP="00E57AE7">
      <w:pPr>
        <w:pStyle w:val="a9"/>
        <w:spacing w:line="360" w:lineRule="auto"/>
        <w:ind w:left="440"/>
        <w:rPr>
          <w:rFonts w:ascii="Arial" w:hAnsi="Arial" w:cs="Arial"/>
        </w:rPr>
      </w:pPr>
      <w:r w:rsidRPr="0033360A">
        <w:rPr>
          <w:rFonts w:ascii="Arial" w:hAnsi="Arial" w:cs="Arial"/>
        </w:rPr>
        <w:t>数据实体具有可度量、可重复和可验证的特性，通常存储在数据库或数据集中，形式可以是表格、数值矩阵或其他结构化数据格式。</w:t>
      </w:r>
    </w:p>
    <w:p w14:paraId="6B0098D1" w14:textId="77777777" w:rsidR="00E57AE7" w:rsidRPr="0033360A" w:rsidRDefault="00E57AE7" w:rsidP="00E57AE7">
      <w:pPr>
        <w:widowControl w:val="0"/>
        <w:ind w:left="720"/>
        <w:jc w:val="both"/>
        <w:rPr>
          <w:rFonts w:ascii="Arial" w:hAnsi="Arial" w:cs="Arial" w:hint="eastAsia"/>
        </w:rPr>
      </w:pPr>
    </w:p>
    <w:p w14:paraId="5BB33DD6" w14:textId="10F3754D" w:rsidR="0033360A" w:rsidRPr="0033360A" w:rsidRDefault="0033360A" w:rsidP="00E57AE7">
      <w:pPr>
        <w:pStyle w:val="a9"/>
        <w:numPr>
          <w:ilvl w:val="0"/>
          <w:numId w:val="19"/>
        </w:numPr>
        <w:spacing w:line="360" w:lineRule="auto"/>
        <w:rPr>
          <w:rFonts w:ascii="Arial" w:hAnsi="Arial" w:cs="Arial"/>
          <w:b/>
          <w:bCs/>
        </w:rPr>
      </w:pPr>
      <w:r w:rsidRPr="0033360A">
        <w:rPr>
          <w:rFonts w:ascii="Arial" w:hAnsi="Arial" w:cs="Arial"/>
          <w:b/>
          <w:bCs/>
        </w:rPr>
        <w:t>知识实体（</w:t>
      </w:r>
      <w:r w:rsidRPr="0033360A">
        <w:rPr>
          <w:rFonts w:ascii="Arial" w:hAnsi="Arial" w:cs="Arial"/>
          <w:b/>
          <w:bCs/>
        </w:rPr>
        <w:t>Knowledge Entity</w:t>
      </w:r>
      <w:r w:rsidRPr="0033360A">
        <w:rPr>
          <w:rFonts w:ascii="Arial" w:hAnsi="Arial" w:cs="Arial"/>
          <w:b/>
          <w:bCs/>
        </w:rPr>
        <w:t>）</w:t>
      </w:r>
    </w:p>
    <w:p w14:paraId="065818B5" w14:textId="5C80B912" w:rsidR="0033360A" w:rsidRPr="0033360A" w:rsidRDefault="0033360A" w:rsidP="00E57AE7">
      <w:pPr>
        <w:pStyle w:val="a9"/>
        <w:spacing w:line="360" w:lineRule="auto"/>
        <w:ind w:left="440"/>
        <w:rPr>
          <w:rFonts w:ascii="Arial" w:hAnsi="Arial" w:cs="Arial"/>
        </w:rPr>
      </w:pPr>
      <w:r w:rsidRPr="0033360A">
        <w:rPr>
          <w:rFonts w:ascii="Arial" w:hAnsi="Arial" w:cs="Arial"/>
        </w:rPr>
        <w:t>知识实体是对数据实体进行分析和解释后得到的信息，它反映了对原始数据的理解和洞见。知识实体可以是科学假设、模型预测、统计推断或从数据中提炼出的规律和模式。</w:t>
      </w:r>
    </w:p>
    <w:p w14:paraId="2929C520" w14:textId="3DE0879F" w:rsidR="00E57AE7" w:rsidRDefault="0033360A" w:rsidP="00E57AE7">
      <w:pPr>
        <w:pStyle w:val="a9"/>
        <w:spacing w:line="360" w:lineRule="auto"/>
        <w:ind w:left="440"/>
        <w:rPr>
          <w:rFonts w:ascii="Arial" w:hAnsi="Arial" w:cs="Arial"/>
        </w:rPr>
      </w:pPr>
      <w:r w:rsidRPr="0033360A">
        <w:rPr>
          <w:rFonts w:ascii="Arial" w:hAnsi="Arial" w:cs="Arial"/>
        </w:rPr>
        <w:t>知识实体通常基于数据实体，通过应用科学方法和逻辑推理形成，具有抽象和解释性质。知识实体的有效性依赖于其生成的数据和分析过程的质量。</w:t>
      </w:r>
    </w:p>
    <w:p w14:paraId="228F00E5" w14:textId="77777777" w:rsidR="00E57AE7" w:rsidRPr="00E57AE7" w:rsidRDefault="00E57AE7" w:rsidP="00E57AE7">
      <w:pPr>
        <w:pStyle w:val="a9"/>
        <w:spacing w:line="360" w:lineRule="auto"/>
        <w:ind w:left="440"/>
        <w:rPr>
          <w:ins w:id="14" w:author="hao Sun" w:date="2024-08-29T16:02:00Z" w16du:dateUtc="2024-08-29T08:02:00Z"/>
          <w:rFonts w:ascii="Arial" w:hAnsi="Arial" w:cs="Arial" w:hint="eastAsia"/>
        </w:rPr>
      </w:pPr>
    </w:p>
    <w:p w14:paraId="14DB4FEC" w14:textId="7D140349" w:rsidR="00A00436" w:rsidRPr="00E57AE7" w:rsidRDefault="000F51BE" w:rsidP="00E57AE7">
      <w:pPr>
        <w:pStyle w:val="a9"/>
        <w:numPr>
          <w:ilvl w:val="0"/>
          <w:numId w:val="19"/>
        </w:numPr>
        <w:spacing w:line="360" w:lineRule="auto"/>
      </w:pPr>
      <w:r w:rsidRPr="00E57AE7">
        <w:rPr>
          <w:rFonts w:ascii="Arial" w:hAnsi="Arial" w:cs="Arial"/>
          <w:b/>
          <w:bCs/>
        </w:rPr>
        <w:t>数据实体独立性</w:t>
      </w:r>
    </w:p>
    <w:p w14:paraId="59CA18C1" w14:textId="06C90EB4" w:rsidR="00A00436" w:rsidRDefault="00A00436" w:rsidP="002E5B66">
      <w:pPr>
        <w:pStyle w:val="a9"/>
        <w:spacing w:line="360" w:lineRule="auto"/>
        <w:ind w:left="440"/>
        <w:rPr>
          <w:rFonts w:ascii="Arial" w:hAnsi="Arial" w:cs="Arial"/>
        </w:rPr>
      </w:pPr>
      <w:r w:rsidRPr="00DA5E3B">
        <w:rPr>
          <w:rFonts w:ascii="Arial" w:hAnsi="Arial" w:cs="Arial"/>
        </w:rPr>
        <w:t>数据实体应被视为相互独立的单元，每个实体封装了关于特定现象或对象的特定信息集。在数据库或数据管理系统中，应通过独立的记录和唯一标识符来维护数据实体的独立性，即使这些数据实体来源于同一个现实世界对象。</w:t>
      </w:r>
    </w:p>
    <w:p w14:paraId="1EE93135" w14:textId="77777777" w:rsidR="002E5B66" w:rsidRPr="00DA5E3B" w:rsidRDefault="002E5B66" w:rsidP="002E5B66">
      <w:pPr>
        <w:pStyle w:val="a9"/>
        <w:spacing w:line="360" w:lineRule="auto"/>
        <w:ind w:left="440"/>
        <w:rPr>
          <w:rFonts w:ascii="Arial" w:hAnsi="Arial" w:cs="Arial" w:hint="eastAsia"/>
        </w:rPr>
      </w:pPr>
    </w:p>
    <w:p w14:paraId="25A615E5" w14:textId="1F8F9E53" w:rsidR="00D14E14" w:rsidRPr="00D14E14" w:rsidRDefault="00D14E14" w:rsidP="002E5B66">
      <w:pPr>
        <w:pStyle w:val="a9"/>
        <w:numPr>
          <w:ilvl w:val="0"/>
          <w:numId w:val="19"/>
        </w:numPr>
        <w:spacing w:line="360" w:lineRule="auto"/>
      </w:pPr>
      <w:r w:rsidRPr="00D14E14">
        <w:rPr>
          <w:rFonts w:ascii="Arial" w:hAnsi="Arial" w:cs="Arial"/>
          <w:b/>
          <w:bCs/>
        </w:rPr>
        <w:t>数据实体的多重描述</w:t>
      </w:r>
    </w:p>
    <w:p w14:paraId="52776C37" w14:textId="40028CAF" w:rsidR="00D14E14" w:rsidRDefault="00D14E14" w:rsidP="002E5B66">
      <w:pPr>
        <w:pStyle w:val="a9"/>
        <w:spacing w:line="360" w:lineRule="auto"/>
        <w:ind w:left="440"/>
        <w:rPr>
          <w:rFonts w:ascii="Arial" w:hAnsi="Arial" w:cs="Arial"/>
        </w:rPr>
      </w:pPr>
      <w:r w:rsidRPr="00D14E14">
        <w:rPr>
          <w:rFonts w:ascii="Arial" w:hAnsi="Arial" w:cs="Arial"/>
        </w:rPr>
        <w:t>数据实体可能以多种方式描述同一真实世界对象，反映从不同角度或使用不同方法获得的信息。</w:t>
      </w:r>
      <w:r w:rsidR="002E5B66">
        <w:rPr>
          <w:rFonts w:ascii="Arial" w:hAnsi="Arial" w:cs="Arial" w:hint="eastAsia"/>
        </w:rPr>
        <w:t>确</w:t>
      </w:r>
      <w:r w:rsidRPr="00D14E14">
        <w:rPr>
          <w:rFonts w:ascii="Arial" w:hAnsi="Arial" w:cs="Arial"/>
        </w:rPr>
        <w:t>保数据管理系统能够接受并存储同一对象的多重数据实体，同时通过链接或关联机制说明它们之间的联系。</w:t>
      </w:r>
    </w:p>
    <w:p w14:paraId="28750321" w14:textId="77777777" w:rsidR="00422F58" w:rsidRPr="00D14E14" w:rsidRDefault="00422F58" w:rsidP="002E5B66">
      <w:pPr>
        <w:pStyle w:val="a9"/>
        <w:spacing w:line="360" w:lineRule="auto"/>
        <w:ind w:left="440"/>
        <w:rPr>
          <w:rFonts w:ascii="Arial" w:hAnsi="Arial" w:cs="Arial" w:hint="eastAsia"/>
        </w:rPr>
      </w:pPr>
    </w:p>
    <w:p w14:paraId="35787FA5" w14:textId="2C05D950" w:rsidR="008D5C14" w:rsidRPr="008D5C14" w:rsidRDefault="008D5C14" w:rsidP="00422F58">
      <w:pPr>
        <w:pStyle w:val="a9"/>
        <w:numPr>
          <w:ilvl w:val="0"/>
          <w:numId w:val="19"/>
        </w:numPr>
        <w:spacing w:line="360" w:lineRule="auto"/>
        <w:rPr>
          <w:rFonts w:ascii="Arial" w:hAnsi="Arial" w:cs="Arial"/>
          <w:b/>
          <w:bCs/>
        </w:rPr>
      </w:pPr>
      <w:r w:rsidRPr="008D5C14">
        <w:rPr>
          <w:rFonts w:ascii="Arial" w:hAnsi="Arial" w:cs="Arial"/>
          <w:b/>
          <w:bCs/>
        </w:rPr>
        <w:t>知识实体间的逻辑关系</w:t>
      </w:r>
    </w:p>
    <w:p w14:paraId="51904A97" w14:textId="4970C7B8" w:rsidR="00A00436" w:rsidRDefault="008D5C14" w:rsidP="00422F58">
      <w:pPr>
        <w:pStyle w:val="a9"/>
        <w:spacing w:line="360" w:lineRule="auto"/>
        <w:ind w:left="440"/>
        <w:rPr>
          <w:rFonts w:ascii="Arial" w:hAnsi="Arial" w:cs="Arial"/>
        </w:rPr>
      </w:pPr>
      <w:r w:rsidRPr="008D5C14">
        <w:rPr>
          <w:rFonts w:ascii="Arial" w:hAnsi="Arial" w:cs="Arial"/>
        </w:rPr>
        <w:t>知识实体之间的联系基于逻辑关系，这些关系可以构建成模型，反映实体之间的因果、关联或演化关系。使用形式化的逻辑表达和模型建构工具（如使用图数据库、逻辑编程或因果推理模型），明确并记录知识实体之间的逻辑联系。</w:t>
      </w:r>
    </w:p>
    <w:p w14:paraId="1827E405" w14:textId="77777777" w:rsidR="00422F58" w:rsidRPr="0033360A" w:rsidRDefault="00422F58" w:rsidP="00422F58">
      <w:pPr>
        <w:pStyle w:val="a9"/>
        <w:spacing w:line="360" w:lineRule="auto"/>
        <w:ind w:left="440"/>
        <w:rPr>
          <w:rFonts w:ascii="Arial" w:hAnsi="Arial" w:cs="Arial" w:hint="eastAsia"/>
        </w:rPr>
      </w:pPr>
    </w:p>
    <w:p w14:paraId="1E4FBE3C" w14:textId="77777777" w:rsidR="00422F58" w:rsidRPr="00422F58" w:rsidRDefault="0033360A" w:rsidP="0072516B">
      <w:pPr>
        <w:pStyle w:val="a9"/>
        <w:numPr>
          <w:ilvl w:val="0"/>
          <w:numId w:val="19"/>
        </w:numPr>
        <w:spacing w:line="360" w:lineRule="auto"/>
        <w:rPr>
          <w:rFonts w:ascii="Arial" w:hAnsi="Arial" w:cs="Arial"/>
        </w:rPr>
      </w:pPr>
      <w:r w:rsidRPr="0033360A">
        <w:rPr>
          <w:rFonts w:ascii="Arial" w:hAnsi="Arial" w:cs="Arial"/>
          <w:b/>
          <w:bCs/>
        </w:rPr>
        <w:t>专家经验</w:t>
      </w:r>
    </w:p>
    <w:p w14:paraId="003354A4" w14:textId="7441C2E2" w:rsidR="0033360A" w:rsidRPr="00422F58" w:rsidRDefault="0033360A" w:rsidP="00422F58">
      <w:pPr>
        <w:pStyle w:val="a9"/>
        <w:spacing w:line="360" w:lineRule="auto"/>
        <w:ind w:left="440"/>
        <w:rPr>
          <w:rFonts w:ascii="Arial" w:hAnsi="Arial" w:cs="Arial"/>
        </w:rPr>
      </w:pPr>
      <w:r w:rsidRPr="0033360A">
        <w:rPr>
          <w:rFonts w:ascii="Arial" w:hAnsi="Arial" w:cs="Arial"/>
        </w:rPr>
        <w:t>专家经验是指在特定领域通过长期研究和实践积累的深入理解和技能。这种经验包括对特定现象、数据或问题的直觉、洞察力和预测能力</w:t>
      </w:r>
      <w:r w:rsidR="00422F58" w:rsidRPr="00422F58">
        <w:rPr>
          <w:rFonts w:ascii="Arial" w:hAnsi="Arial" w:cs="Arial" w:hint="eastAsia"/>
        </w:rPr>
        <w:t>。</w:t>
      </w:r>
    </w:p>
    <w:p w14:paraId="7FCD358F" w14:textId="77777777" w:rsidR="00422F58" w:rsidRPr="00422F58" w:rsidRDefault="00422F58" w:rsidP="00422F58">
      <w:pPr>
        <w:pStyle w:val="a9"/>
        <w:spacing w:line="360" w:lineRule="auto"/>
        <w:ind w:left="440"/>
        <w:rPr>
          <w:rFonts w:ascii="Arial" w:hAnsi="Arial" w:cs="Arial" w:hint="eastAsia"/>
        </w:rPr>
      </w:pPr>
    </w:p>
    <w:p w14:paraId="4C42CECD" w14:textId="1782CB8C" w:rsidR="0033360A" w:rsidRPr="0033360A" w:rsidRDefault="0033360A" w:rsidP="00422F58">
      <w:pPr>
        <w:pStyle w:val="a9"/>
        <w:numPr>
          <w:ilvl w:val="0"/>
          <w:numId w:val="19"/>
        </w:numPr>
        <w:spacing w:line="360" w:lineRule="auto"/>
        <w:rPr>
          <w:rFonts w:ascii="Arial" w:hAnsi="Arial" w:cs="Arial"/>
          <w:b/>
          <w:bCs/>
        </w:rPr>
      </w:pPr>
      <w:r w:rsidRPr="0033360A">
        <w:rPr>
          <w:rFonts w:ascii="Arial" w:hAnsi="Arial" w:cs="Arial"/>
          <w:b/>
          <w:bCs/>
        </w:rPr>
        <w:t>数据实体与知识实体之间的联系</w:t>
      </w:r>
    </w:p>
    <w:p w14:paraId="55620DC9" w14:textId="062144BE" w:rsidR="0033360A" w:rsidRDefault="0033360A" w:rsidP="00422F58">
      <w:pPr>
        <w:pStyle w:val="a9"/>
        <w:spacing w:line="360" w:lineRule="auto"/>
        <w:ind w:left="440"/>
        <w:rPr>
          <w:rFonts w:ascii="Arial" w:hAnsi="Arial" w:cs="Arial"/>
        </w:rPr>
      </w:pPr>
      <w:r w:rsidRPr="0033360A">
        <w:rPr>
          <w:rFonts w:ascii="Arial" w:hAnsi="Arial" w:cs="Arial"/>
        </w:rPr>
        <w:t>数据实体与知识实体之间的联系是通过数据分析、模型建立和逻辑推理建立的。这种联系表明了如何从原始或加工的数据实体中提取或推导出知识实体。这种联系可以通过数据流图、算法描述或编码实践（如编写的分析脚本和应用的统计方法）具体化和数字化。</w:t>
      </w:r>
    </w:p>
    <w:p w14:paraId="2CE56D42" w14:textId="77777777" w:rsidR="00422F58" w:rsidRPr="00DA5E3B" w:rsidRDefault="00422F58" w:rsidP="00422F58">
      <w:pPr>
        <w:widowControl w:val="0"/>
        <w:ind w:left="720"/>
        <w:jc w:val="both"/>
        <w:rPr>
          <w:rFonts w:ascii="Arial" w:hAnsi="Arial" w:cs="Arial" w:hint="eastAsia"/>
        </w:rPr>
      </w:pPr>
    </w:p>
    <w:p w14:paraId="7649C930" w14:textId="55303989" w:rsidR="00D7786C" w:rsidRPr="00733353" w:rsidRDefault="00D7786C" w:rsidP="00733353">
      <w:pPr>
        <w:pStyle w:val="a9"/>
        <w:numPr>
          <w:ilvl w:val="0"/>
          <w:numId w:val="19"/>
        </w:numPr>
        <w:spacing w:line="360" w:lineRule="auto"/>
        <w:rPr>
          <w:rFonts w:ascii="Arial" w:hAnsi="Arial" w:cs="Arial"/>
          <w:b/>
          <w:bCs/>
        </w:rPr>
      </w:pPr>
      <w:r w:rsidRPr="00D7786C">
        <w:rPr>
          <w:rFonts w:ascii="Arial" w:hAnsi="Arial" w:cs="Arial"/>
          <w:b/>
          <w:bCs/>
        </w:rPr>
        <w:t>数据一致性</w:t>
      </w:r>
    </w:p>
    <w:p w14:paraId="5F2775BD" w14:textId="53D3D5B4" w:rsidR="00D7786C" w:rsidRDefault="00D7786C" w:rsidP="00733353">
      <w:pPr>
        <w:pStyle w:val="a9"/>
        <w:spacing w:line="360" w:lineRule="auto"/>
        <w:ind w:left="440"/>
        <w:rPr>
          <w:rFonts w:ascii="Arial" w:hAnsi="Arial" w:cs="Arial"/>
        </w:rPr>
      </w:pPr>
      <w:r w:rsidRPr="00DA5E3B">
        <w:rPr>
          <w:rFonts w:ascii="Arial" w:hAnsi="Arial" w:cs="Arial"/>
        </w:rPr>
        <w:t>验证所有数据实体在录入系统前的完整性和一致性，确保它们正确反映了原始信息。</w:t>
      </w:r>
    </w:p>
    <w:p w14:paraId="7B590FCD" w14:textId="77777777" w:rsidR="00733353" w:rsidRPr="00DA5E3B" w:rsidRDefault="00733353" w:rsidP="00733353">
      <w:pPr>
        <w:pStyle w:val="a9"/>
        <w:spacing w:line="360" w:lineRule="auto"/>
        <w:ind w:left="440"/>
        <w:rPr>
          <w:rFonts w:ascii="Arial" w:hAnsi="Arial" w:cs="Arial" w:hint="eastAsia"/>
        </w:rPr>
      </w:pPr>
    </w:p>
    <w:p w14:paraId="4A8FE72D" w14:textId="1362111B" w:rsidR="00D7786C" w:rsidRPr="00733353" w:rsidRDefault="00D7786C" w:rsidP="00733353">
      <w:pPr>
        <w:pStyle w:val="a9"/>
        <w:numPr>
          <w:ilvl w:val="0"/>
          <w:numId w:val="19"/>
        </w:numPr>
        <w:spacing w:line="360" w:lineRule="auto"/>
        <w:rPr>
          <w:rFonts w:ascii="Arial" w:hAnsi="Arial" w:cs="Arial"/>
          <w:b/>
          <w:bCs/>
        </w:rPr>
      </w:pPr>
      <w:r w:rsidRPr="00D7786C">
        <w:rPr>
          <w:rFonts w:ascii="Arial" w:hAnsi="Arial" w:cs="Arial"/>
          <w:b/>
          <w:bCs/>
        </w:rPr>
        <w:t>知识验证</w:t>
      </w:r>
    </w:p>
    <w:p w14:paraId="563462DE" w14:textId="7CA803E7" w:rsidR="0033360A" w:rsidRPr="00733353" w:rsidRDefault="00D7786C" w:rsidP="00733353">
      <w:pPr>
        <w:pStyle w:val="a9"/>
        <w:spacing w:line="360" w:lineRule="auto"/>
        <w:ind w:left="440"/>
        <w:rPr>
          <w:rFonts w:ascii="Arial" w:hAnsi="Arial" w:cs="Arial"/>
        </w:rPr>
      </w:pPr>
      <w:r w:rsidRPr="00D7786C">
        <w:rPr>
          <w:rFonts w:ascii="Arial" w:hAnsi="Arial" w:cs="Arial"/>
        </w:rPr>
        <w:t>对于每个知识实体，应有明确的来源、依据和推导过程。重要的知识实体应通过实验、额外的数据分析或专家评审进行验证。</w:t>
      </w:r>
    </w:p>
    <w:p w14:paraId="2346B9EC" w14:textId="34EB0F13" w:rsidR="006C1A38" w:rsidRPr="00DA5E3B" w:rsidRDefault="00BC197D" w:rsidP="00EC591B">
      <w:pPr>
        <w:pStyle w:val="10"/>
        <w:rPr>
          <w:rFonts w:ascii="Arial" w:eastAsia="宋体" w:hAnsi="Arial" w:cs="Arial"/>
        </w:rPr>
      </w:pPr>
      <w:r w:rsidRPr="00DA5E3B">
        <w:rPr>
          <w:rFonts w:ascii="Arial" w:eastAsia="宋体" w:hAnsi="Arial" w:cs="Arial"/>
        </w:rPr>
        <w:br w:type="page"/>
      </w:r>
      <w:bookmarkStart w:id="15" w:name="_Toc175842922"/>
      <w:r w:rsidRPr="00DA5E3B">
        <w:rPr>
          <w:rFonts w:ascii="Arial" w:eastAsia="宋体" w:hAnsi="Arial" w:cs="Arial"/>
        </w:rPr>
        <w:lastRenderedPageBreak/>
        <w:t xml:space="preserve">3. </w:t>
      </w:r>
      <w:r w:rsidRPr="00DA5E3B">
        <w:rPr>
          <w:rFonts w:ascii="Arial" w:eastAsia="宋体" w:hAnsi="Arial" w:cs="Arial"/>
        </w:rPr>
        <w:t>控制性质量标准</w:t>
      </w:r>
      <w:bookmarkEnd w:id="15"/>
    </w:p>
    <w:p w14:paraId="0A1910A6" w14:textId="12C8CF23" w:rsidR="00BC197D" w:rsidRPr="00DA5E3B" w:rsidRDefault="00BC197D" w:rsidP="00EC591B">
      <w:pPr>
        <w:pStyle w:val="20"/>
        <w:rPr>
          <w:rFonts w:ascii="Arial" w:eastAsia="宋体" w:hAnsi="Arial" w:cs="Arial"/>
        </w:rPr>
      </w:pPr>
      <w:bookmarkStart w:id="16" w:name="_Toc175842923"/>
      <w:r w:rsidRPr="00DA5E3B">
        <w:rPr>
          <w:rFonts w:ascii="Arial" w:eastAsia="宋体" w:hAnsi="Arial" w:cs="Arial"/>
        </w:rPr>
        <w:t>3.1 L1</w:t>
      </w:r>
      <w:r w:rsidRPr="00DA5E3B">
        <w:rPr>
          <w:rFonts w:ascii="Arial" w:eastAsia="宋体" w:hAnsi="Arial" w:cs="Arial"/>
        </w:rPr>
        <w:t>层，以</w:t>
      </w:r>
      <w:r w:rsidRPr="00DA5E3B">
        <w:rPr>
          <w:rFonts w:ascii="Arial" w:eastAsia="宋体" w:hAnsi="Arial" w:cs="Arial"/>
        </w:rPr>
        <w:t>FASTQ</w:t>
      </w:r>
      <w:r w:rsidRPr="00DA5E3B">
        <w:rPr>
          <w:rFonts w:ascii="Arial" w:eastAsia="宋体" w:hAnsi="Arial" w:cs="Arial"/>
        </w:rPr>
        <w:t>文件为代表的部分</w:t>
      </w:r>
      <w:bookmarkEnd w:id="16"/>
      <w:r w:rsidRPr="00DA5E3B">
        <w:rPr>
          <w:rFonts w:ascii="Arial" w:eastAsia="宋体" w:hAnsi="Arial" w:cs="Arial"/>
        </w:rPr>
        <w:t xml:space="preserve"> </w:t>
      </w:r>
    </w:p>
    <w:p w14:paraId="16069F3D" w14:textId="1ABACB1E" w:rsidR="00657448" w:rsidRPr="00DA5E3B" w:rsidRDefault="00657448" w:rsidP="00EC591B">
      <w:pPr>
        <w:pStyle w:val="30"/>
        <w:rPr>
          <w:rFonts w:ascii="Arial" w:eastAsia="宋体" w:hAnsi="Arial" w:cs="Arial"/>
        </w:rPr>
      </w:pPr>
      <w:bookmarkStart w:id="17" w:name="_Toc175842924"/>
      <w:r w:rsidRPr="00DA5E3B">
        <w:rPr>
          <w:rFonts w:ascii="Arial" w:eastAsia="宋体" w:hAnsi="Arial" w:cs="Arial"/>
        </w:rPr>
        <w:t xml:space="preserve">3.1.1 </w:t>
      </w:r>
      <w:r w:rsidRPr="00DA5E3B">
        <w:rPr>
          <w:rFonts w:ascii="Arial" w:eastAsia="宋体" w:hAnsi="Arial" w:cs="Arial"/>
        </w:rPr>
        <w:t>测序质量评分标准：</w:t>
      </w:r>
      <w:bookmarkEnd w:id="17"/>
    </w:p>
    <w:p w14:paraId="17179E03" w14:textId="6268D089" w:rsidR="00657448" w:rsidRPr="00DA5E3B" w:rsidRDefault="00657448" w:rsidP="00F94300">
      <w:pPr>
        <w:numPr>
          <w:ilvl w:val="0"/>
          <w:numId w:val="12"/>
        </w:numPr>
        <w:spacing w:line="360" w:lineRule="auto"/>
        <w:rPr>
          <w:rFonts w:ascii="Arial" w:hAnsi="Arial" w:cs="Arial"/>
        </w:rPr>
      </w:pPr>
      <w:r w:rsidRPr="00DA5E3B">
        <w:rPr>
          <w:rFonts w:ascii="Arial" w:hAnsi="Arial" w:cs="Arial"/>
          <w:b/>
          <w:bCs/>
        </w:rPr>
        <w:t>Phred</w:t>
      </w:r>
      <w:r w:rsidRPr="00DA5E3B">
        <w:rPr>
          <w:rFonts w:ascii="Arial" w:hAnsi="Arial" w:cs="Arial"/>
          <w:b/>
          <w:bCs/>
        </w:rPr>
        <w:t>版本</w:t>
      </w:r>
      <w:r w:rsidRPr="00DA5E3B">
        <w:rPr>
          <w:rFonts w:ascii="Arial" w:hAnsi="Arial" w:cs="Arial"/>
        </w:rPr>
        <w:t>：指定使用</w:t>
      </w:r>
      <w:r w:rsidRPr="00DA5E3B">
        <w:rPr>
          <w:rFonts w:ascii="Arial" w:hAnsi="Arial" w:cs="Arial"/>
        </w:rPr>
        <w:t>Phred-33</w:t>
      </w:r>
      <w:r w:rsidRPr="00DA5E3B">
        <w:rPr>
          <w:rFonts w:ascii="Arial" w:hAnsi="Arial" w:cs="Arial"/>
        </w:rPr>
        <w:t>或</w:t>
      </w:r>
      <w:r w:rsidRPr="00DA5E3B">
        <w:rPr>
          <w:rFonts w:ascii="Arial" w:hAnsi="Arial" w:cs="Arial"/>
        </w:rPr>
        <w:t>Phred-64</w:t>
      </w:r>
      <w:r w:rsidRPr="00DA5E3B">
        <w:rPr>
          <w:rFonts w:ascii="Arial" w:hAnsi="Arial" w:cs="Arial"/>
        </w:rPr>
        <w:t>质量评分（根据测序平台），并确保所有工具和流程与此标准兼容。</w:t>
      </w:r>
    </w:p>
    <w:p w14:paraId="00158B12" w14:textId="77777777" w:rsidR="00657448" w:rsidRPr="00DA5E3B" w:rsidRDefault="00657448" w:rsidP="00F94300">
      <w:pPr>
        <w:numPr>
          <w:ilvl w:val="0"/>
          <w:numId w:val="12"/>
        </w:numPr>
        <w:spacing w:line="360" w:lineRule="auto"/>
        <w:rPr>
          <w:rFonts w:ascii="Arial" w:hAnsi="Arial" w:cs="Arial"/>
        </w:rPr>
      </w:pPr>
      <w:r w:rsidRPr="00DA5E3B">
        <w:rPr>
          <w:rFonts w:ascii="Arial" w:hAnsi="Arial" w:cs="Arial"/>
          <w:b/>
          <w:bCs/>
        </w:rPr>
        <w:t>质量评分要求</w:t>
      </w:r>
      <w:r w:rsidRPr="00DA5E3B">
        <w:rPr>
          <w:rFonts w:ascii="Arial" w:hAnsi="Arial" w:cs="Arial"/>
        </w:rPr>
        <w:t>：</w:t>
      </w:r>
    </w:p>
    <w:p w14:paraId="5584EAEF" w14:textId="77777777" w:rsidR="00657448" w:rsidRPr="00DA5E3B" w:rsidRDefault="00657448" w:rsidP="00F94300">
      <w:pPr>
        <w:numPr>
          <w:ilvl w:val="1"/>
          <w:numId w:val="12"/>
        </w:numPr>
        <w:spacing w:line="360" w:lineRule="auto"/>
        <w:rPr>
          <w:rFonts w:ascii="Arial" w:hAnsi="Arial" w:cs="Arial"/>
        </w:rPr>
      </w:pPr>
      <w:r w:rsidRPr="00DA5E3B">
        <w:rPr>
          <w:rFonts w:ascii="Arial" w:hAnsi="Arial" w:cs="Arial"/>
        </w:rPr>
        <w:t>平均</w:t>
      </w:r>
      <w:r w:rsidRPr="00DA5E3B">
        <w:rPr>
          <w:rFonts w:ascii="Arial" w:hAnsi="Arial" w:cs="Arial"/>
        </w:rPr>
        <w:t>Phred</w:t>
      </w:r>
      <w:r w:rsidRPr="00DA5E3B">
        <w:rPr>
          <w:rFonts w:ascii="Arial" w:hAnsi="Arial" w:cs="Arial"/>
        </w:rPr>
        <w:t>质量评分不低于</w:t>
      </w:r>
      <w:r w:rsidRPr="00DA5E3B">
        <w:rPr>
          <w:rFonts w:ascii="Arial" w:hAnsi="Arial" w:cs="Arial"/>
        </w:rPr>
        <w:t>30</w:t>
      </w:r>
      <w:r w:rsidRPr="00DA5E3B">
        <w:rPr>
          <w:rFonts w:ascii="Arial" w:hAnsi="Arial" w:cs="Arial"/>
        </w:rPr>
        <w:t>，保证低于</w:t>
      </w:r>
      <w:r w:rsidRPr="00DA5E3B">
        <w:rPr>
          <w:rFonts w:ascii="Arial" w:hAnsi="Arial" w:cs="Arial"/>
        </w:rPr>
        <w:t>1/1000</w:t>
      </w:r>
      <w:r w:rsidRPr="00DA5E3B">
        <w:rPr>
          <w:rFonts w:ascii="Arial" w:hAnsi="Arial" w:cs="Arial"/>
        </w:rPr>
        <w:t>的碱基出错概率。</w:t>
      </w:r>
    </w:p>
    <w:p w14:paraId="6735B1E8" w14:textId="77777777" w:rsidR="00657448" w:rsidRPr="00DA5E3B" w:rsidRDefault="00657448" w:rsidP="00F94300">
      <w:pPr>
        <w:numPr>
          <w:ilvl w:val="1"/>
          <w:numId w:val="12"/>
        </w:numPr>
        <w:spacing w:line="360" w:lineRule="auto"/>
        <w:rPr>
          <w:rFonts w:ascii="Arial" w:hAnsi="Arial" w:cs="Arial"/>
        </w:rPr>
      </w:pPr>
      <w:r w:rsidRPr="00DA5E3B">
        <w:rPr>
          <w:rFonts w:ascii="Arial" w:hAnsi="Arial" w:cs="Arial"/>
        </w:rPr>
        <w:t>至少</w:t>
      </w:r>
      <w:r w:rsidRPr="00DA5E3B">
        <w:rPr>
          <w:rFonts w:ascii="Arial" w:hAnsi="Arial" w:cs="Arial"/>
        </w:rPr>
        <w:t>80%</w:t>
      </w:r>
      <w:r w:rsidRPr="00DA5E3B">
        <w:rPr>
          <w:rFonts w:ascii="Arial" w:hAnsi="Arial" w:cs="Arial"/>
        </w:rPr>
        <w:t>的读取必须具有</w:t>
      </w:r>
      <w:r w:rsidRPr="00DA5E3B">
        <w:rPr>
          <w:rFonts w:ascii="Arial" w:hAnsi="Arial" w:cs="Arial"/>
        </w:rPr>
        <w:t>Q30</w:t>
      </w:r>
      <w:r w:rsidRPr="00DA5E3B">
        <w:rPr>
          <w:rFonts w:ascii="Arial" w:hAnsi="Arial" w:cs="Arial"/>
        </w:rPr>
        <w:t>以上的质量评分，以确保数据的可靠性。</w:t>
      </w:r>
    </w:p>
    <w:p w14:paraId="11F70C04" w14:textId="77777777" w:rsidR="00657448" w:rsidRPr="00DA5E3B" w:rsidRDefault="00657448" w:rsidP="00F94300">
      <w:pPr>
        <w:numPr>
          <w:ilvl w:val="1"/>
          <w:numId w:val="12"/>
        </w:numPr>
        <w:spacing w:line="360" w:lineRule="auto"/>
        <w:rPr>
          <w:rFonts w:ascii="Arial" w:hAnsi="Arial" w:cs="Arial"/>
        </w:rPr>
      </w:pPr>
      <w:r w:rsidRPr="00DA5E3B">
        <w:rPr>
          <w:rFonts w:ascii="Arial" w:hAnsi="Arial" w:cs="Arial"/>
        </w:rPr>
        <w:t>使用</w:t>
      </w:r>
      <w:r w:rsidRPr="00DA5E3B">
        <w:rPr>
          <w:rFonts w:ascii="Arial" w:hAnsi="Arial" w:cs="Arial"/>
        </w:rPr>
        <w:t>ASCII</w:t>
      </w:r>
      <w:r w:rsidRPr="00DA5E3B">
        <w:rPr>
          <w:rFonts w:ascii="Arial" w:hAnsi="Arial" w:cs="Arial"/>
        </w:rPr>
        <w:t>码表示质量，确保</w:t>
      </w:r>
      <w:r w:rsidRPr="00DA5E3B">
        <w:rPr>
          <w:rFonts w:ascii="Arial" w:hAnsi="Arial" w:cs="Arial"/>
        </w:rPr>
        <w:t>Phred+33</w:t>
      </w:r>
      <w:r w:rsidRPr="00DA5E3B">
        <w:rPr>
          <w:rFonts w:ascii="Arial" w:hAnsi="Arial" w:cs="Arial"/>
        </w:rPr>
        <w:t>或</w:t>
      </w:r>
      <w:r w:rsidRPr="00DA5E3B">
        <w:rPr>
          <w:rFonts w:ascii="Arial" w:hAnsi="Arial" w:cs="Arial"/>
        </w:rPr>
        <w:t>Phred+64</w:t>
      </w:r>
      <w:r w:rsidRPr="00DA5E3B">
        <w:rPr>
          <w:rFonts w:ascii="Arial" w:hAnsi="Arial" w:cs="Arial"/>
        </w:rPr>
        <w:t>质量评分的正确解读。</w:t>
      </w:r>
    </w:p>
    <w:p w14:paraId="4D94BD29" w14:textId="015A6A0B" w:rsidR="00657448" w:rsidRPr="00DA5E3B" w:rsidRDefault="00657448" w:rsidP="00EC591B">
      <w:pPr>
        <w:pStyle w:val="30"/>
        <w:rPr>
          <w:rFonts w:ascii="Arial" w:eastAsia="宋体" w:hAnsi="Arial" w:cs="Arial"/>
        </w:rPr>
      </w:pPr>
      <w:bookmarkStart w:id="18" w:name="_Toc175842925"/>
      <w:r w:rsidRPr="00DA5E3B">
        <w:rPr>
          <w:rFonts w:ascii="Arial" w:eastAsia="宋体" w:hAnsi="Arial" w:cs="Arial"/>
        </w:rPr>
        <w:t xml:space="preserve">3.1.2 </w:t>
      </w:r>
      <w:r w:rsidRPr="00DA5E3B">
        <w:rPr>
          <w:rFonts w:ascii="Arial" w:eastAsia="宋体" w:hAnsi="Arial" w:cs="Arial"/>
        </w:rPr>
        <w:t>读取长度与完整性：</w:t>
      </w:r>
      <w:bookmarkEnd w:id="18"/>
    </w:p>
    <w:p w14:paraId="5E29A137" w14:textId="77777777" w:rsidR="00657448" w:rsidRPr="00DA5E3B" w:rsidRDefault="00657448" w:rsidP="00F94300">
      <w:pPr>
        <w:numPr>
          <w:ilvl w:val="0"/>
          <w:numId w:val="13"/>
        </w:numPr>
        <w:spacing w:line="360" w:lineRule="auto"/>
        <w:rPr>
          <w:rFonts w:ascii="Arial" w:hAnsi="Arial" w:cs="Arial"/>
        </w:rPr>
      </w:pPr>
      <w:r w:rsidRPr="00DA5E3B">
        <w:rPr>
          <w:rFonts w:ascii="Arial" w:hAnsi="Arial" w:cs="Arial"/>
          <w:b/>
          <w:bCs/>
        </w:rPr>
        <w:t>读取长度</w:t>
      </w:r>
      <w:r w:rsidRPr="00DA5E3B">
        <w:rPr>
          <w:rFonts w:ascii="Arial" w:hAnsi="Arial" w:cs="Arial"/>
        </w:rPr>
        <w:t>：所有读取长度必须符合预设的范围，例如</w:t>
      </w:r>
      <w:r w:rsidRPr="00DA5E3B">
        <w:rPr>
          <w:rFonts w:ascii="Arial" w:hAnsi="Arial" w:cs="Arial"/>
        </w:rPr>
        <w:t>150bp</w:t>
      </w:r>
      <w:r w:rsidRPr="00DA5E3B">
        <w:rPr>
          <w:rFonts w:ascii="Arial" w:hAnsi="Arial" w:cs="Arial"/>
        </w:rPr>
        <w:t>，不得有意外短读或不完整的序列。</w:t>
      </w:r>
    </w:p>
    <w:p w14:paraId="7E1A9437" w14:textId="77777777" w:rsidR="00657448" w:rsidRPr="00DA5E3B" w:rsidRDefault="00657448" w:rsidP="00F94300">
      <w:pPr>
        <w:numPr>
          <w:ilvl w:val="0"/>
          <w:numId w:val="13"/>
        </w:numPr>
        <w:spacing w:line="360" w:lineRule="auto"/>
        <w:rPr>
          <w:rFonts w:ascii="Arial" w:hAnsi="Arial" w:cs="Arial"/>
        </w:rPr>
      </w:pPr>
      <w:r w:rsidRPr="00DA5E3B">
        <w:rPr>
          <w:rFonts w:ascii="Arial" w:hAnsi="Arial" w:cs="Arial"/>
          <w:b/>
          <w:bCs/>
        </w:rPr>
        <w:t>读取完整性</w:t>
      </w:r>
      <w:r w:rsidRPr="00DA5E3B">
        <w:rPr>
          <w:rFonts w:ascii="Arial" w:hAnsi="Arial" w:cs="Arial"/>
        </w:rPr>
        <w:t>：每个序列的读取应完整，无任何技术性截断或损坏。</w:t>
      </w:r>
    </w:p>
    <w:p w14:paraId="5CB50EFE" w14:textId="47AA36ED" w:rsidR="00657448" w:rsidRPr="00DA5E3B" w:rsidRDefault="00EC591B" w:rsidP="00EC591B">
      <w:pPr>
        <w:pStyle w:val="30"/>
        <w:rPr>
          <w:rFonts w:ascii="Arial" w:eastAsia="宋体" w:hAnsi="Arial" w:cs="Arial"/>
        </w:rPr>
      </w:pPr>
      <w:bookmarkStart w:id="19" w:name="_Toc175842926"/>
      <w:r w:rsidRPr="00DA5E3B">
        <w:rPr>
          <w:rFonts w:ascii="Arial" w:eastAsia="宋体" w:hAnsi="Arial" w:cs="Arial"/>
        </w:rPr>
        <w:t>3.1.</w:t>
      </w:r>
      <w:r w:rsidR="00657448" w:rsidRPr="00DA5E3B">
        <w:rPr>
          <w:rFonts w:ascii="Arial" w:eastAsia="宋体" w:hAnsi="Arial" w:cs="Arial"/>
        </w:rPr>
        <w:t>3. UMI</w:t>
      </w:r>
      <w:r w:rsidR="00657448" w:rsidRPr="00DA5E3B">
        <w:rPr>
          <w:rFonts w:ascii="Arial" w:eastAsia="宋体" w:hAnsi="Arial" w:cs="Arial"/>
        </w:rPr>
        <w:t>和</w:t>
      </w:r>
      <w:r w:rsidR="00657448" w:rsidRPr="00DA5E3B">
        <w:rPr>
          <w:rFonts w:ascii="Arial" w:eastAsia="宋体" w:hAnsi="Arial" w:cs="Arial"/>
        </w:rPr>
        <w:t>Barcode</w:t>
      </w:r>
      <w:r w:rsidR="00657448" w:rsidRPr="00DA5E3B">
        <w:rPr>
          <w:rFonts w:ascii="Arial" w:eastAsia="宋体" w:hAnsi="Arial" w:cs="Arial"/>
        </w:rPr>
        <w:t>的完整性与准确性：</w:t>
      </w:r>
      <w:bookmarkEnd w:id="19"/>
    </w:p>
    <w:p w14:paraId="290D20A2" w14:textId="77777777" w:rsidR="00657448" w:rsidRPr="00DA5E3B" w:rsidRDefault="00657448" w:rsidP="00F94300">
      <w:pPr>
        <w:numPr>
          <w:ilvl w:val="0"/>
          <w:numId w:val="14"/>
        </w:numPr>
        <w:spacing w:line="360" w:lineRule="auto"/>
        <w:rPr>
          <w:rFonts w:ascii="Arial" w:hAnsi="Arial" w:cs="Arial"/>
        </w:rPr>
      </w:pPr>
      <w:r w:rsidRPr="00DA5E3B">
        <w:rPr>
          <w:rFonts w:ascii="Arial" w:hAnsi="Arial" w:cs="Arial"/>
          <w:b/>
          <w:bCs/>
        </w:rPr>
        <w:t>UMI</w:t>
      </w:r>
      <w:r w:rsidRPr="00DA5E3B">
        <w:rPr>
          <w:rFonts w:ascii="Arial" w:hAnsi="Arial" w:cs="Arial"/>
          <w:b/>
          <w:bCs/>
        </w:rPr>
        <w:t>和</w:t>
      </w:r>
      <w:r w:rsidRPr="00DA5E3B">
        <w:rPr>
          <w:rFonts w:ascii="Arial" w:hAnsi="Arial" w:cs="Arial"/>
          <w:b/>
          <w:bCs/>
        </w:rPr>
        <w:t>Barcode</w:t>
      </w:r>
      <w:r w:rsidRPr="00DA5E3B">
        <w:rPr>
          <w:rFonts w:ascii="Arial" w:hAnsi="Arial" w:cs="Arial"/>
          <w:b/>
          <w:bCs/>
        </w:rPr>
        <w:t>一致性</w:t>
      </w:r>
      <w:r w:rsidRPr="00DA5E3B">
        <w:rPr>
          <w:rFonts w:ascii="Arial" w:hAnsi="Arial" w:cs="Arial"/>
        </w:rPr>
        <w:t>：每个读取必须包含与测序技术规定一致的</w:t>
      </w:r>
      <w:r w:rsidRPr="00DA5E3B">
        <w:rPr>
          <w:rFonts w:ascii="Arial" w:hAnsi="Arial" w:cs="Arial"/>
        </w:rPr>
        <w:t>UMI</w:t>
      </w:r>
      <w:r w:rsidRPr="00DA5E3B">
        <w:rPr>
          <w:rFonts w:ascii="Arial" w:hAnsi="Arial" w:cs="Arial"/>
        </w:rPr>
        <w:t>和</w:t>
      </w:r>
      <w:r w:rsidRPr="00DA5E3B">
        <w:rPr>
          <w:rFonts w:ascii="Arial" w:hAnsi="Arial" w:cs="Arial"/>
        </w:rPr>
        <w:t>Barcode</w:t>
      </w:r>
      <w:r w:rsidRPr="00DA5E3B">
        <w:rPr>
          <w:rFonts w:ascii="Arial" w:hAnsi="Arial" w:cs="Arial"/>
        </w:rPr>
        <w:t>序列。例如，使用</w:t>
      </w:r>
      <w:r w:rsidRPr="00DA5E3B">
        <w:rPr>
          <w:rFonts w:ascii="Arial" w:hAnsi="Arial" w:cs="Arial"/>
        </w:rPr>
        <w:t>10x Genomics</w:t>
      </w:r>
      <w:r w:rsidRPr="00DA5E3B">
        <w:rPr>
          <w:rFonts w:ascii="Arial" w:hAnsi="Arial" w:cs="Arial"/>
        </w:rPr>
        <w:t>平台时，</w:t>
      </w:r>
      <w:r w:rsidRPr="00DA5E3B">
        <w:rPr>
          <w:rFonts w:ascii="Arial" w:hAnsi="Arial" w:cs="Arial"/>
        </w:rPr>
        <w:t>Barcode</w:t>
      </w:r>
      <w:r w:rsidRPr="00DA5E3B">
        <w:rPr>
          <w:rFonts w:ascii="Arial" w:hAnsi="Arial" w:cs="Arial"/>
        </w:rPr>
        <w:t>和</w:t>
      </w:r>
      <w:r w:rsidRPr="00DA5E3B">
        <w:rPr>
          <w:rFonts w:ascii="Arial" w:hAnsi="Arial" w:cs="Arial"/>
        </w:rPr>
        <w:t>UMI</w:t>
      </w:r>
      <w:r w:rsidRPr="00DA5E3B">
        <w:rPr>
          <w:rFonts w:ascii="Arial" w:hAnsi="Arial" w:cs="Arial"/>
        </w:rPr>
        <w:t>的长度和位置应符合该平台的规范。</w:t>
      </w:r>
    </w:p>
    <w:p w14:paraId="77A9B214" w14:textId="77777777" w:rsidR="00657448" w:rsidRPr="00DA5E3B" w:rsidRDefault="00657448" w:rsidP="00F94300">
      <w:pPr>
        <w:numPr>
          <w:ilvl w:val="0"/>
          <w:numId w:val="14"/>
        </w:numPr>
        <w:spacing w:line="360" w:lineRule="auto"/>
        <w:rPr>
          <w:rFonts w:ascii="Arial" w:hAnsi="Arial" w:cs="Arial"/>
        </w:rPr>
      </w:pPr>
      <w:r w:rsidRPr="00DA5E3B">
        <w:rPr>
          <w:rFonts w:ascii="Arial" w:hAnsi="Arial" w:cs="Arial"/>
          <w:b/>
          <w:bCs/>
        </w:rPr>
        <w:t>序列准确性</w:t>
      </w:r>
      <w:r w:rsidRPr="00DA5E3B">
        <w:rPr>
          <w:rFonts w:ascii="Arial" w:hAnsi="Arial" w:cs="Arial"/>
        </w:rPr>
        <w:t>：</w:t>
      </w:r>
      <w:r w:rsidRPr="00DA5E3B">
        <w:rPr>
          <w:rFonts w:ascii="Arial" w:hAnsi="Arial" w:cs="Arial"/>
        </w:rPr>
        <w:t>UMI</w:t>
      </w:r>
      <w:r w:rsidRPr="00DA5E3B">
        <w:rPr>
          <w:rFonts w:ascii="Arial" w:hAnsi="Arial" w:cs="Arial"/>
        </w:rPr>
        <w:t>和</w:t>
      </w:r>
      <w:r w:rsidRPr="00DA5E3B">
        <w:rPr>
          <w:rFonts w:ascii="Arial" w:hAnsi="Arial" w:cs="Arial"/>
        </w:rPr>
        <w:t>Barcode</w:t>
      </w:r>
      <w:r w:rsidRPr="00DA5E3B">
        <w:rPr>
          <w:rFonts w:ascii="Arial" w:hAnsi="Arial" w:cs="Arial"/>
        </w:rPr>
        <w:t>的错误率应通过校对软件进行验证，确保其准确性低于</w:t>
      </w:r>
      <w:r w:rsidRPr="00DA5E3B">
        <w:rPr>
          <w:rFonts w:ascii="Arial" w:hAnsi="Arial" w:cs="Arial"/>
        </w:rPr>
        <w:t>1%</w:t>
      </w:r>
      <w:r w:rsidRPr="00DA5E3B">
        <w:rPr>
          <w:rFonts w:ascii="Arial" w:hAnsi="Arial" w:cs="Arial"/>
        </w:rPr>
        <w:t>。</w:t>
      </w:r>
    </w:p>
    <w:p w14:paraId="44219131" w14:textId="5EBB0C8D" w:rsidR="00657448" w:rsidRPr="00DA5E3B" w:rsidRDefault="00292599" w:rsidP="00292599">
      <w:pPr>
        <w:pStyle w:val="30"/>
        <w:rPr>
          <w:rFonts w:ascii="Arial" w:eastAsia="宋体" w:hAnsi="Arial" w:cs="Arial"/>
        </w:rPr>
      </w:pPr>
      <w:bookmarkStart w:id="20" w:name="_Toc175842927"/>
      <w:r w:rsidRPr="00DA5E3B">
        <w:rPr>
          <w:rFonts w:ascii="Arial" w:eastAsia="宋体" w:hAnsi="Arial" w:cs="Arial"/>
        </w:rPr>
        <w:lastRenderedPageBreak/>
        <w:t>3.1.</w:t>
      </w:r>
      <w:r w:rsidR="00657448" w:rsidRPr="00DA5E3B">
        <w:rPr>
          <w:rFonts w:ascii="Arial" w:eastAsia="宋体" w:hAnsi="Arial" w:cs="Arial"/>
        </w:rPr>
        <w:t>4. FASTQ</w:t>
      </w:r>
      <w:r w:rsidR="00657448" w:rsidRPr="00DA5E3B">
        <w:rPr>
          <w:rFonts w:ascii="Arial" w:eastAsia="宋体" w:hAnsi="Arial" w:cs="Arial"/>
        </w:rPr>
        <w:t>文件格式和完整性：</w:t>
      </w:r>
      <w:bookmarkEnd w:id="20"/>
    </w:p>
    <w:p w14:paraId="56CBDC3E" w14:textId="77777777" w:rsidR="00657448" w:rsidRPr="00DA5E3B" w:rsidRDefault="00657448" w:rsidP="00F94300">
      <w:pPr>
        <w:numPr>
          <w:ilvl w:val="0"/>
          <w:numId w:val="15"/>
        </w:numPr>
        <w:spacing w:line="360" w:lineRule="auto"/>
        <w:rPr>
          <w:rFonts w:ascii="Arial" w:hAnsi="Arial" w:cs="Arial"/>
        </w:rPr>
      </w:pPr>
      <w:r w:rsidRPr="00DA5E3B">
        <w:rPr>
          <w:rFonts w:ascii="Arial" w:hAnsi="Arial" w:cs="Arial"/>
          <w:b/>
          <w:bCs/>
        </w:rPr>
        <w:t>文件格式</w:t>
      </w:r>
      <w:r w:rsidRPr="00DA5E3B">
        <w:rPr>
          <w:rFonts w:ascii="Arial" w:hAnsi="Arial" w:cs="Arial"/>
        </w:rPr>
        <w:t>：</w:t>
      </w:r>
    </w:p>
    <w:p w14:paraId="65CD0F63" w14:textId="77777777" w:rsidR="00657448" w:rsidRPr="00DA5E3B" w:rsidRDefault="00657448" w:rsidP="00F94300">
      <w:pPr>
        <w:numPr>
          <w:ilvl w:val="1"/>
          <w:numId w:val="15"/>
        </w:numPr>
        <w:spacing w:line="360" w:lineRule="auto"/>
        <w:rPr>
          <w:rFonts w:ascii="Arial" w:hAnsi="Arial" w:cs="Arial"/>
        </w:rPr>
      </w:pPr>
      <w:r w:rsidRPr="00DA5E3B">
        <w:rPr>
          <w:rFonts w:ascii="Arial" w:hAnsi="Arial" w:cs="Arial"/>
        </w:rPr>
        <w:t>确保每个</w:t>
      </w:r>
      <w:r w:rsidRPr="00DA5E3B">
        <w:rPr>
          <w:rFonts w:ascii="Arial" w:hAnsi="Arial" w:cs="Arial"/>
        </w:rPr>
        <w:t>FASTQ</w:t>
      </w:r>
      <w:r w:rsidRPr="00DA5E3B">
        <w:rPr>
          <w:rFonts w:ascii="Arial" w:hAnsi="Arial" w:cs="Arial"/>
        </w:rPr>
        <w:t>记录遵循标准格式：</w:t>
      </w:r>
      <w:r w:rsidRPr="00DA5E3B">
        <w:rPr>
          <w:rFonts w:ascii="Arial" w:hAnsi="Arial" w:cs="Arial"/>
        </w:rPr>
        <w:t>'@'</w:t>
      </w:r>
      <w:r w:rsidRPr="00DA5E3B">
        <w:rPr>
          <w:rFonts w:ascii="Arial" w:hAnsi="Arial" w:cs="Arial"/>
        </w:rPr>
        <w:t>后跟序列标识符和描述，然后是原始序列，</w:t>
      </w:r>
      <w:r w:rsidRPr="00DA5E3B">
        <w:rPr>
          <w:rFonts w:ascii="Arial" w:hAnsi="Arial" w:cs="Arial"/>
        </w:rPr>
        <w:t>'+'</w:t>
      </w:r>
      <w:r w:rsidRPr="00DA5E3B">
        <w:rPr>
          <w:rFonts w:ascii="Arial" w:hAnsi="Arial" w:cs="Arial"/>
        </w:rPr>
        <w:t>可选的描述，最后是序列的质量评分。</w:t>
      </w:r>
    </w:p>
    <w:p w14:paraId="06D43324" w14:textId="77777777" w:rsidR="00657448" w:rsidRPr="00DA5E3B" w:rsidRDefault="00657448" w:rsidP="00F94300">
      <w:pPr>
        <w:numPr>
          <w:ilvl w:val="1"/>
          <w:numId w:val="15"/>
        </w:numPr>
        <w:spacing w:line="360" w:lineRule="auto"/>
        <w:rPr>
          <w:rFonts w:ascii="Arial" w:hAnsi="Arial" w:cs="Arial"/>
        </w:rPr>
      </w:pPr>
      <w:r w:rsidRPr="00DA5E3B">
        <w:rPr>
          <w:rFonts w:ascii="Arial" w:hAnsi="Arial" w:cs="Arial"/>
        </w:rPr>
        <w:t>文件应采用压缩格式（如</w:t>
      </w:r>
      <w:proofErr w:type="spellStart"/>
      <w:r w:rsidRPr="00DA5E3B">
        <w:rPr>
          <w:rFonts w:ascii="Arial" w:hAnsi="Arial" w:cs="Arial"/>
        </w:rPr>
        <w:t>gzip</w:t>
      </w:r>
      <w:proofErr w:type="spellEnd"/>
      <w:r w:rsidRPr="00DA5E3B">
        <w:rPr>
          <w:rFonts w:ascii="Arial" w:hAnsi="Arial" w:cs="Arial"/>
        </w:rPr>
        <w:t>）存储，以减少存储空间并提高传输效率。</w:t>
      </w:r>
    </w:p>
    <w:p w14:paraId="15BAAE51" w14:textId="77777777" w:rsidR="00657448" w:rsidRPr="00DA5E3B" w:rsidRDefault="00657448" w:rsidP="00F94300">
      <w:pPr>
        <w:numPr>
          <w:ilvl w:val="0"/>
          <w:numId w:val="15"/>
        </w:numPr>
        <w:spacing w:line="360" w:lineRule="auto"/>
        <w:rPr>
          <w:rFonts w:ascii="Arial" w:hAnsi="Arial" w:cs="Arial"/>
        </w:rPr>
      </w:pPr>
      <w:r w:rsidRPr="00DA5E3B">
        <w:rPr>
          <w:rFonts w:ascii="Arial" w:hAnsi="Arial" w:cs="Arial"/>
          <w:b/>
          <w:bCs/>
        </w:rPr>
        <w:t>数据完整性</w:t>
      </w:r>
      <w:r w:rsidRPr="00DA5E3B">
        <w:rPr>
          <w:rFonts w:ascii="Arial" w:hAnsi="Arial" w:cs="Arial"/>
        </w:rPr>
        <w:t>：</w:t>
      </w:r>
    </w:p>
    <w:p w14:paraId="35BE22C8" w14:textId="77777777" w:rsidR="00657448" w:rsidRPr="00DA5E3B" w:rsidRDefault="00657448" w:rsidP="00F94300">
      <w:pPr>
        <w:numPr>
          <w:ilvl w:val="1"/>
          <w:numId w:val="15"/>
        </w:numPr>
        <w:spacing w:line="360" w:lineRule="auto"/>
        <w:rPr>
          <w:rFonts w:ascii="Arial" w:hAnsi="Arial" w:cs="Arial"/>
        </w:rPr>
      </w:pPr>
      <w:r w:rsidRPr="00DA5E3B">
        <w:rPr>
          <w:rFonts w:ascii="Arial" w:hAnsi="Arial" w:cs="Arial"/>
        </w:rPr>
        <w:t>执行文件完整性校验，如</w:t>
      </w:r>
      <w:r w:rsidRPr="00DA5E3B">
        <w:rPr>
          <w:rFonts w:ascii="Arial" w:hAnsi="Arial" w:cs="Arial"/>
        </w:rPr>
        <w:t>MD5</w:t>
      </w:r>
      <w:r w:rsidRPr="00DA5E3B">
        <w:rPr>
          <w:rFonts w:ascii="Arial" w:hAnsi="Arial" w:cs="Arial"/>
        </w:rPr>
        <w:t>哈希检查，确保数据在传输或存储过程中未被破坏。</w:t>
      </w:r>
    </w:p>
    <w:p w14:paraId="0846BB98" w14:textId="622AAFAA" w:rsidR="00411181" w:rsidRPr="00411181" w:rsidRDefault="00657448" w:rsidP="00411181">
      <w:pPr>
        <w:numPr>
          <w:ilvl w:val="1"/>
          <w:numId w:val="15"/>
        </w:numPr>
        <w:spacing w:line="360" w:lineRule="auto"/>
        <w:rPr>
          <w:rFonts w:ascii="Arial" w:hAnsi="Arial" w:cs="Arial" w:hint="eastAsia"/>
        </w:rPr>
      </w:pPr>
      <w:r w:rsidRPr="00DA5E3B">
        <w:rPr>
          <w:rFonts w:ascii="Arial" w:hAnsi="Arial" w:cs="Arial"/>
        </w:rPr>
        <w:t>GC</w:t>
      </w:r>
      <w:r w:rsidRPr="00DA5E3B">
        <w:rPr>
          <w:rFonts w:ascii="Arial" w:hAnsi="Arial" w:cs="Arial"/>
        </w:rPr>
        <w:t>含量统计应与预期的参考基因组或文库制备过程中的预期相符，波动范围控制在</w:t>
      </w:r>
      <w:r w:rsidRPr="00DA5E3B">
        <w:rPr>
          <w:rFonts w:ascii="Arial" w:hAnsi="Arial" w:cs="Arial"/>
        </w:rPr>
        <w:t>±10%</w:t>
      </w:r>
      <w:r w:rsidRPr="00DA5E3B">
        <w:rPr>
          <w:rFonts w:ascii="Arial" w:hAnsi="Arial" w:cs="Arial"/>
        </w:rPr>
        <w:t>内。</w:t>
      </w:r>
    </w:p>
    <w:p w14:paraId="433D0152" w14:textId="1E848A7D" w:rsidR="00657448" w:rsidRPr="00DA5E3B" w:rsidRDefault="00C57F41" w:rsidP="00C57F41">
      <w:pPr>
        <w:pStyle w:val="30"/>
        <w:rPr>
          <w:rFonts w:ascii="Arial" w:eastAsia="宋体" w:hAnsi="Arial" w:cs="Arial"/>
        </w:rPr>
      </w:pPr>
      <w:bookmarkStart w:id="21" w:name="_Toc175842928"/>
      <w:r w:rsidRPr="00DA5E3B">
        <w:rPr>
          <w:rFonts w:ascii="Arial" w:eastAsia="宋体" w:hAnsi="Arial" w:cs="Arial"/>
        </w:rPr>
        <w:t>3.1.</w:t>
      </w:r>
      <w:r w:rsidR="00657448" w:rsidRPr="00DA5E3B">
        <w:rPr>
          <w:rFonts w:ascii="Arial" w:eastAsia="宋体" w:hAnsi="Arial" w:cs="Arial"/>
        </w:rPr>
        <w:t xml:space="preserve">5 </w:t>
      </w:r>
      <w:r w:rsidR="00657448" w:rsidRPr="00DA5E3B">
        <w:rPr>
          <w:rFonts w:ascii="Arial" w:eastAsia="宋体" w:hAnsi="Arial" w:cs="Arial"/>
        </w:rPr>
        <w:t>重复序列与污染检查：</w:t>
      </w:r>
      <w:bookmarkEnd w:id="21"/>
    </w:p>
    <w:p w14:paraId="16686F53" w14:textId="77777777" w:rsidR="00657448" w:rsidRPr="00DA5E3B" w:rsidRDefault="00657448" w:rsidP="00F94300">
      <w:pPr>
        <w:numPr>
          <w:ilvl w:val="0"/>
          <w:numId w:val="16"/>
        </w:numPr>
        <w:spacing w:line="360" w:lineRule="auto"/>
        <w:rPr>
          <w:rFonts w:ascii="Arial" w:hAnsi="Arial" w:cs="Arial"/>
        </w:rPr>
      </w:pPr>
      <w:r w:rsidRPr="00DA5E3B">
        <w:rPr>
          <w:rFonts w:ascii="Arial" w:hAnsi="Arial" w:cs="Arial"/>
          <w:b/>
          <w:bCs/>
        </w:rPr>
        <w:t>重复序列分析</w:t>
      </w:r>
      <w:r w:rsidRPr="00DA5E3B">
        <w:rPr>
          <w:rFonts w:ascii="Arial" w:hAnsi="Arial" w:cs="Arial"/>
        </w:rPr>
        <w:t>：使用专门的软件（如</w:t>
      </w:r>
      <w:r w:rsidRPr="00DA5E3B">
        <w:rPr>
          <w:rFonts w:ascii="Arial" w:hAnsi="Arial" w:cs="Arial"/>
        </w:rPr>
        <w:t>Picard Tools</w:t>
      </w:r>
      <w:r w:rsidRPr="00DA5E3B">
        <w:rPr>
          <w:rFonts w:ascii="Arial" w:hAnsi="Arial" w:cs="Arial"/>
        </w:rPr>
        <w:t>）分析数据中的重复序列，不得超过设定的</w:t>
      </w:r>
      <w:r w:rsidRPr="00DA5E3B">
        <w:rPr>
          <w:rFonts w:ascii="Arial" w:hAnsi="Arial" w:cs="Arial"/>
        </w:rPr>
        <w:t>20%</w:t>
      </w:r>
      <w:r w:rsidRPr="00DA5E3B">
        <w:rPr>
          <w:rFonts w:ascii="Arial" w:hAnsi="Arial" w:cs="Arial"/>
        </w:rPr>
        <w:t>比例。</w:t>
      </w:r>
    </w:p>
    <w:p w14:paraId="3F837009" w14:textId="77777777" w:rsidR="00657448" w:rsidRPr="00DA5E3B" w:rsidRDefault="00657448" w:rsidP="00F94300">
      <w:pPr>
        <w:numPr>
          <w:ilvl w:val="0"/>
          <w:numId w:val="16"/>
        </w:numPr>
        <w:spacing w:line="360" w:lineRule="auto"/>
        <w:rPr>
          <w:rFonts w:ascii="Arial" w:hAnsi="Arial" w:cs="Arial"/>
        </w:rPr>
      </w:pPr>
      <w:r w:rsidRPr="00DA5E3B">
        <w:rPr>
          <w:rFonts w:ascii="Arial" w:hAnsi="Arial" w:cs="Arial"/>
          <w:b/>
          <w:bCs/>
        </w:rPr>
        <w:t>交叉污染检测</w:t>
      </w:r>
      <w:r w:rsidRPr="00DA5E3B">
        <w:rPr>
          <w:rFonts w:ascii="Arial" w:hAnsi="Arial" w:cs="Arial"/>
        </w:rPr>
        <w:t>：</w:t>
      </w:r>
    </w:p>
    <w:p w14:paraId="306DDB8B" w14:textId="77777777" w:rsidR="00657448" w:rsidRPr="00DA5E3B" w:rsidRDefault="00657448" w:rsidP="00F94300">
      <w:pPr>
        <w:numPr>
          <w:ilvl w:val="1"/>
          <w:numId w:val="16"/>
        </w:numPr>
        <w:spacing w:line="360" w:lineRule="auto"/>
        <w:rPr>
          <w:rFonts w:ascii="Arial" w:hAnsi="Arial" w:cs="Arial"/>
        </w:rPr>
      </w:pPr>
      <w:r w:rsidRPr="00DA5E3B">
        <w:rPr>
          <w:rFonts w:ascii="Arial" w:hAnsi="Arial" w:cs="Arial"/>
        </w:rPr>
        <w:t>评估样品是否有外源性</w:t>
      </w:r>
      <w:r w:rsidRPr="00DA5E3B">
        <w:rPr>
          <w:rFonts w:ascii="Arial" w:hAnsi="Arial" w:cs="Arial"/>
        </w:rPr>
        <w:t>DNA</w:t>
      </w:r>
      <w:r w:rsidRPr="00DA5E3B">
        <w:rPr>
          <w:rFonts w:ascii="Arial" w:hAnsi="Arial" w:cs="Arial"/>
        </w:rPr>
        <w:t>污染，污染率不得超过</w:t>
      </w:r>
      <w:r w:rsidRPr="00DA5E3B">
        <w:rPr>
          <w:rFonts w:ascii="Arial" w:hAnsi="Arial" w:cs="Arial"/>
        </w:rPr>
        <w:t>5%</w:t>
      </w:r>
      <w:r w:rsidRPr="00DA5E3B">
        <w:rPr>
          <w:rFonts w:ascii="Arial" w:hAnsi="Arial" w:cs="Arial"/>
        </w:rPr>
        <w:t>。</w:t>
      </w:r>
    </w:p>
    <w:p w14:paraId="523D548D" w14:textId="1529DDFC" w:rsidR="00411181" w:rsidRDefault="00657448" w:rsidP="00411181">
      <w:pPr>
        <w:numPr>
          <w:ilvl w:val="1"/>
          <w:numId w:val="16"/>
        </w:numPr>
        <w:spacing w:line="360" w:lineRule="auto"/>
        <w:rPr>
          <w:rFonts w:ascii="Arial" w:hAnsi="Arial" w:cs="Arial"/>
        </w:rPr>
      </w:pPr>
      <w:r w:rsidRPr="00DA5E3B">
        <w:rPr>
          <w:rFonts w:ascii="Arial" w:hAnsi="Arial" w:cs="Arial"/>
        </w:rPr>
        <w:t>使用专门的工具（如</w:t>
      </w:r>
      <w:proofErr w:type="spellStart"/>
      <w:r w:rsidRPr="00DA5E3B">
        <w:rPr>
          <w:rFonts w:ascii="Arial" w:hAnsi="Arial" w:cs="Arial"/>
        </w:rPr>
        <w:t>FastQC</w:t>
      </w:r>
      <w:proofErr w:type="spellEnd"/>
      <w:r w:rsidRPr="00DA5E3B">
        <w:rPr>
          <w:rFonts w:ascii="Arial" w:hAnsi="Arial" w:cs="Arial"/>
        </w:rPr>
        <w:t>的</w:t>
      </w:r>
      <w:r w:rsidRPr="00DA5E3B">
        <w:rPr>
          <w:rFonts w:ascii="Arial" w:hAnsi="Arial" w:cs="Arial"/>
        </w:rPr>
        <w:t>Overrepresented sequences</w:t>
      </w:r>
      <w:r w:rsidRPr="00DA5E3B">
        <w:rPr>
          <w:rFonts w:ascii="Arial" w:hAnsi="Arial" w:cs="Arial"/>
        </w:rPr>
        <w:t>模块）进行污染分析。</w:t>
      </w:r>
    </w:p>
    <w:p w14:paraId="66F14B5D" w14:textId="11076B38" w:rsidR="00411181" w:rsidRPr="001A1640" w:rsidRDefault="00411181" w:rsidP="001A1640">
      <w:pPr>
        <w:pStyle w:val="30"/>
        <w:rPr>
          <w:rFonts w:ascii="Arial" w:eastAsia="宋体" w:hAnsi="Arial" w:cs="Arial"/>
        </w:rPr>
      </w:pPr>
      <w:r w:rsidRPr="001A1640">
        <w:rPr>
          <w:rFonts w:ascii="Arial" w:eastAsia="宋体" w:hAnsi="Arial" w:cs="Arial" w:hint="eastAsia"/>
        </w:rPr>
        <w:t xml:space="preserve">3.1.6 </w:t>
      </w:r>
      <w:r w:rsidRPr="001A1640">
        <w:rPr>
          <w:rFonts w:ascii="Arial" w:eastAsia="宋体" w:hAnsi="Arial" w:cs="Arial" w:hint="eastAsia"/>
        </w:rPr>
        <w:t>空间转录组切片图像完整性</w:t>
      </w:r>
    </w:p>
    <w:p w14:paraId="180BEB4C" w14:textId="22B07230" w:rsidR="00411181" w:rsidRDefault="00411181" w:rsidP="00411181">
      <w:pPr>
        <w:numPr>
          <w:ilvl w:val="0"/>
          <w:numId w:val="50"/>
        </w:numPr>
        <w:spacing w:line="360" w:lineRule="auto"/>
        <w:rPr>
          <w:rFonts w:ascii="Arial" w:hAnsi="Arial" w:cs="Arial"/>
          <w:b/>
          <w:bCs/>
        </w:rPr>
      </w:pPr>
      <w:r w:rsidRPr="00411181">
        <w:rPr>
          <w:rFonts w:ascii="Arial" w:hAnsi="Arial" w:cs="Arial"/>
          <w:b/>
          <w:bCs/>
        </w:rPr>
        <w:t>图像</w:t>
      </w:r>
      <w:r>
        <w:rPr>
          <w:rFonts w:ascii="Arial" w:hAnsi="Arial" w:cs="Arial" w:hint="eastAsia"/>
          <w:b/>
          <w:bCs/>
        </w:rPr>
        <w:t>元数据完整性：</w:t>
      </w:r>
    </w:p>
    <w:p w14:paraId="5B4697E5" w14:textId="7686CE96" w:rsidR="00411181" w:rsidRPr="009146D8" w:rsidRDefault="00411181" w:rsidP="00411181">
      <w:pPr>
        <w:numPr>
          <w:ilvl w:val="1"/>
          <w:numId w:val="50"/>
        </w:numPr>
        <w:spacing w:line="360" w:lineRule="auto"/>
        <w:rPr>
          <w:rFonts w:ascii="Arial" w:hAnsi="Arial" w:cs="Arial" w:hint="eastAsia"/>
        </w:rPr>
      </w:pPr>
      <w:r w:rsidRPr="009146D8">
        <w:rPr>
          <w:rFonts w:ascii="Arial" w:hAnsi="Arial" w:cs="Arial" w:hint="eastAsia"/>
        </w:rPr>
        <w:t>确保图像数据</w:t>
      </w:r>
      <w:r w:rsidR="009146D8" w:rsidRPr="009146D8">
        <w:rPr>
          <w:rFonts w:ascii="Arial" w:hAnsi="Arial" w:cs="Arial" w:hint="eastAsia"/>
        </w:rPr>
        <w:t>对应的元数据的完整性，</w:t>
      </w:r>
      <w:r w:rsidR="00371F17">
        <w:rPr>
          <w:rFonts w:ascii="Arial" w:hAnsi="Arial" w:cs="Arial" w:hint="eastAsia"/>
        </w:rPr>
        <w:t>因测序平台有所区别。具体指标</w:t>
      </w:r>
      <w:r w:rsidR="009146D8" w:rsidRPr="009146D8">
        <w:rPr>
          <w:rFonts w:ascii="Arial" w:hAnsi="Arial" w:cs="Arial" w:hint="eastAsia"/>
        </w:rPr>
        <w:t>如图像唯一的</w:t>
      </w:r>
      <w:r w:rsidR="009146D8" w:rsidRPr="009146D8">
        <w:rPr>
          <w:rFonts w:ascii="Arial" w:hAnsi="Arial" w:cs="Arial" w:hint="eastAsia"/>
        </w:rPr>
        <w:t>slide</w:t>
      </w:r>
      <w:r w:rsidR="009146D8" w:rsidRPr="009146D8">
        <w:rPr>
          <w:rFonts w:ascii="Arial" w:hAnsi="Arial" w:cs="Arial" w:hint="eastAsia"/>
        </w:rPr>
        <w:t>编号，图像位置标识信息以及对应的样本类型信息，以能够实现图像的复用为标准。</w:t>
      </w:r>
    </w:p>
    <w:p w14:paraId="1D02E171" w14:textId="77777777" w:rsidR="00411181" w:rsidRPr="00411181" w:rsidRDefault="00411181" w:rsidP="00411181">
      <w:pPr>
        <w:numPr>
          <w:ilvl w:val="0"/>
          <w:numId w:val="50"/>
        </w:numPr>
        <w:spacing w:line="360" w:lineRule="auto"/>
        <w:rPr>
          <w:rFonts w:ascii="Arial" w:hAnsi="Arial" w:cs="Arial"/>
        </w:rPr>
      </w:pPr>
      <w:r w:rsidRPr="00411181">
        <w:rPr>
          <w:rFonts w:ascii="Arial" w:hAnsi="Arial" w:cs="Arial"/>
          <w:b/>
          <w:bCs/>
        </w:rPr>
        <w:t>图像清晰度和分辨率</w:t>
      </w:r>
      <w:r w:rsidRPr="00411181">
        <w:rPr>
          <w:rFonts w:ascii="Arial" w:hAnsi="Arial" w:cs="Arial"/>
        </w:rPr>
        <w:t>：</w:t>
      </w:r>
    </w:p>
    <w:p w14:paraId="128F7196" w14:textId="77777777" w:rsidR="00411181" w:rsidRPr="00411181" w:rsidRDefault="00411181" w:rsidP="00411181">
      <w:pPr>
        <w:numPr>
          <w:ilvl w:val="1"/>
          <w:numId w:val="50"/>
        </w:numPr>
        <w:spacing w:line="360" w:lineRule="auto"/>
        <w:rPr>
          <w:rFonts w:ascii="Arial" w:hAnsi="Arial" w:cs="Arial"/>
        </w:rPr>
      </w:pPr>
      <w:r w:rsidRPr="00411181">
        <w:rPr>
          <w:rFonts w:ascii="Arial" w:hAnsi="Arial" w:cs="Arial"/>
        </w:rPr>
        <w:t>确保每个组织切片图像的清晰度和分辨率符合空间转录组分析的需求，具体参数应根据使用的分析平台和研究目标明确规定。</w:t>
      </w:r>
    </w:p>
    <w:p w14:paraId="6B370F90" w14:textId="6E1D96D8" w:rsidR="00183B3A" w:rsidRPr="00DA5E3B" w:rsidRDefault="00183B3A" w:rsidP="00684A96">
      <w:pPr>
        <w:pStyle w:val="20"/>
        <w:rPr>
          <w:rFonts w:ascii="Arial" w:eastAsia="宋体" w:hAnsi="Arial" w:cs="Arial"/>
        </w:rPr>
      </w:pPr>
      <w:bookmarkStart w:id="22" w:name="_Toc175842929"/>
      <w:r w:rsidRPr="00DA5E3B">
        <w:rPr>
          <w:rFonts w:ascii="Arial" w:eastAsia="宋体" w:hAnsi="Arial" w:cs="Arial"/>
        </w:rPr>
        <w:t>3.2 L2</w:t>
      </w:r>
      <w:r w:rsidRPr="00DA5E3B">
        <w:rPr>
          <w:rFonts w:ascii="Arial" w:eastAsia="宋体" w:hAnsi="Arial" w:cs="Arial"/>
        </w:rPr>
        <w:t>层，以</w:t>
      </w:r>
      <w:r w:rsidRPr="00DA5E3B">
        <w:rPr>
          <w:rFonts w:ascii="Arial" w:eastAsia="宋体" w:hAnsi="Arial" w:cs="Arial"/>
        </w:rPr>
        <w:t>SRA/BAM</w:t>
      </w:r>
      <w:r w:rsidRPr="00DA5E3B">
        <w:rPr>
          <w:rFonts w:ascii="Arial" w:eastAsia="宋体" w:hAnsi="Arial" w:cs="Arial"/>
        </w:rPr>
        <w:t>文件为代表的部分</w:t>
      </w:r>
      <w:bookmarkEnd w:id="22"/>
    </w:p>
    <w:p w14:paraId="5FCA2E3B" w14:textId="5EB3487F" w:rsidR="00B61FDD" w:rsidRPr="00DA5E3B" w:rsidRDefault="00527776" w:rsidP="00684A96">
      <w:pPr>
        <w:pStyle w:val="30"/>
        <w:rPr>
          <w:rFonts w:ascii="Arial" w:eastAsia="宋体" w:hAnsi="Arial" w:cs="Arial"/>
        </w:rPr>
      </w:pPr>
      <w:bookmarkStart w:id="23" w:name="_Toc175842930"/>
      <w:r w:rsidRPr="00DA5E3B">
        <w:rPr>
          <w:rFonts w:ascii="Arial" w:eastAsia="宋体" w:hAnsi="Arial" w:cs="Arial"/>
        </w:rPr>
        <w:t>3.2.1</w:t>
      </w:r>
      <w:r w:rsidR="00C4238F" w:rsidRPr="00DA5E3B">
        <w:rPr>
          <w:rFonts w:ascii="Arial" w:eastAsia="宋体" w:hAnsi="Arial" w:cs="Arial"/>
        </w:rPr>
        <w:t xml:space="preserve"> </w:t>
      </w:r>
      <w:r w:rsidR="00B61FDD" w:rsidRPr="00DA5E3B">
        <w:rPr>
          <w:rFonts w:ascii="Arial" w:eastAsia="宋体" w:hAnsi="Arial" w:cs="Arial"/>
        </w:rPr>
        <w:t>对于</w:t>
      </w:r>
      <w:r w:rsidR="00B61FDD" w:rsidRPr="00DA5E3B">
        <w:rPr>
          <w:rFonts w:ascii="Arial" w:eastAsia="宋体" w:hAnsi="Arial" w:cs="Arial"/>
        </w:rPr>
        <w:t>BAM</w:t>
      </w:r>
      <w:r w:rsidR="00B61FDD" w:rsidRPr="00DA5E3B">
        <w:rPr>
          <w:rFonts w:ascii="Arial" w:eastAsia="宋体" w:hAnsi="Arial" w:cs="Arial"/>
        </w:rPr>
        <w:t>文件：</w:t>
      </w:r>
      <w:bookmarkEnd w:id="23"/>
    </w:p>
    <w:p w14:paraId="6A5C7309" w14:textId="3B75EEE9" w:rsidR="00B61FDD" w:rsidRPr="00DA5E3B" w:rsidRDefault="00527776" w:rsidP="00527776">
      <w:pPr>
        <w:spacing w:line="360" w:lineRule="auto"/>
        <w:rPr>
          <w:rFonts w:ascii="Arial" w:hAnsi="Arial" w:cs="Arial"/>
        </w:rPr>
      </w:pPr>
      <w:r w:rsidRPr="00DA5E3B">
        <w:rPr>
          <w:rFonts w:ascii="Arial" w:hAnsi="Arial" w:cs="Arial"/>
        </w:rPr>
        <w:t>3.2.1.1</w:t>
      </w:r>
      <w:r w:rsidR="00B61FDD" w:rsidRPr="00DA5E3B">
        <w:rPr>
          <w:rFonts w:ascii="Arial" w:hAnsi="Arial" w:cs="Arial"/>
        </w:rPr>
        <w:t>HEAD</w:t>
      </w:r>
      <w:r w:rsidR="00B61FDD" w:rsidRPr="00DA5E3B">
        <w:rPr>
          <w:rFonts w:ascii="Arial" w:hAnsi="Arial" w:cs="Arial"/>
        </w:rPr>
        <w:t>部分的完整性：</w:t>
      </w:r>
    </w:p>
    <w:p w14:paraId="77B605CB" w14:textId="77777777" w:rsidR="00B61FDD" w:rsidRPr="00DA5E3B" w:rsidRDefault="00B61FDD" w:rsidP="00366103">
      <w:pPr>
        <w:numPr>
          <w:ilvl w:val="0"/>
          <w:numId w:val="16"/>
        </w:numPr>
        <w:spacing w:line="360" w:lineRule="auto"/>
        <w:rPr>
          <w:rFonts w:ascii="Arial" w:hAnsi="Arial" w:cs="Arial"/>
        </w:rPr>
      </w:pPr>
      <w:r w:rsidRPr="00DA5E3B">
        <w:rPr>
          <w:rFonts w:ascii="Arial" w:hAnsi="Arial" w:cs="Arial"/>
        </w:rPr>
        <w:lastRenderedPageBreak/>
        <w:t>所有</w:t>
      </w:r>
      <w:r w:rsidRPr="00DA5E3B">
        <w:rPr>
          <w:rFonts w:ascii="Arial" w:hAnsi="Arial" w:cs="Arial"/>
        </w:rPr>
        <w:t>BAM</w:t>
      </w:r>
      <w:r w:rsidRPr="00DA5E3B">
        <w:rPr>
          <w:rFonts w:ascii="Arial" w:hAnsi="Arial" w:cs="Arial"/>
        </w:rPr>
        <w:t>文件必须包含完整的</w:t>
      </w:r>
      <w:r w:rsidRPr="00DA5E3B">
        <w:rPr>
          <w:rFonts w:ascii="Arial" w:hAnsi="Arial" w:cs="Arial"/>
        </w:rPr>
        <w:t>HEAD</w:t>
      </w:r>
      <w:r w:rsidRPr="00DA5E3B">
        <w:rPr>
          <w:rFonts w:ascii="Arial" w:hAnsi="Arial" w:cs="Arial"/>
        </w:rPr>
        <w:t>部分，其中详细记录了参考基因组信息、对齐软件版本及其参数设置。</w:t>
      </w:r>
    </w:p>
    <w:p w14:paraId="1D0941AC" w14:textId="77777777" w:rsidR="00B61FDD"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必须清晰记录序列化过程中使用的所有重要参数，如使用的索引文件版本和对齐选项。</w:t>
      </w:r>
    </w:p>
    <w:p w14:paraId="07291FCE" w14:textId="4E7436EE" w:rsidR="00B61FDD" w:rsidRPr="00DA5E3B" w:rsidRDefault="00B61FDD" w:rsidP="00684A96">
      <w:pPr>
        <w:pStyle w:val="a9"/>
        <w:numPr>
          <w:ilvl w:val="3"/>
          <w:numId w:val="23"/>
        </w:numPr>
        <w:spacing w:line="360" w:lineRule="auto"/>
        <w:rPr>
          <w:rFonts w:ascii="Arial" w:hAnsi="Arial" w:cs="Arial"/>
        </w:rPr>
      </w:pPr>
      <w:r w:rsidRPr="00DA5E3B">
        <w:rPr>
          <w:rFonts w:ascii="Arial" w:hAnsi="Arial" w:cs="Arial"/>
        </w:rPr>
        <w:t>CB</w:t>
      </w:r>
      <w:r w:rsidRPr="00DA5E3B">
        <w:rPr>
          <w:rFonts w:ascii="Arial" w:hAnsi="Arial" w:cs="Arial"/>
        </w:rPr>
        <w:t>和</w:t>
      </w:r>
      <w:r w:rsidRPr="00DA5E3B">
        <w:rPr>
          <w:rFonts w:ascii="Arial" w:hAnsi="Arial" w:cs="Arial"/>
        </w:rPr>
        <w:t>UMI</w:t>
      </w:r>
      <w:r w:rsidRPr="00DA5E3B">
        <w:rPr>
          <w:rFonts w:ascii="Arial" w:hAnsi="Arial" w:cs="Arial"/>
        </w:rPr>
        <w:t>标签的应用：</w:t>
      </w:r>
    </w:p>
    <w:p w14:paraId="4FB5DDC7" w14:textId="77777777" w:rsidR="00B61FDD"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每个读取（</w:t>
      </w:r>
      <w:r w:rsidRPr="00DA5E3B">
        <w:rPr>
          <w:rFonts w:ascii="Arial" w:hAnsi="Arial" w:cs="Arial"/>
        </w:rPr>
        <w:t>read</w:t>
      </w:r>
      <w:r w:rsidRPr="00DA5E3B">
        <w:rPr>
          <w:rFonts w:ascii="Arial" w:hAnsi="Arial" w:cs="Arial"/>
        </w:rPr>
        <w:t>）必须含有</w:t>
      </w:r>
      <w:r w:rsidRPr="00DA5E3B">
        <w:rPr>
          <w:rFonts w:ascii="Arial" w:hAnsi="Arial" w:cs="Arial"/>
        </w:rPr>
        <w:t>CB</w:t>
      </w:r>
      <w:r w:rsidRPr="00DA5E3B">
        <w:rPr>
          <w:rFonts w:ascii="Arial" w:hAnsi="Arial" w:cs="Arial"/>
        </w:rPr>
        <w:t>（细胞条形码）和</w:t>
      </w:r>
      <w:r w:rsidRPr="00DA5E3B">
        <w:rPr>
          <w:rFonts w:ascii="Arial" w:hAnsi="Arial" w:cs="Arial"/>
        </w:rPr>
        <w:t>UMI</w:t>
      </w:r>
      <w:r w:rsidRPr="00DA5E3B">
        <w:rPr>
          <w:rFonts w:ascii="Arial" w:hAnsi="Arial" w:cs="Arial"/>
        </w:rPr>
        <w:t>（独特分子标识符）标签，以确保单细胞数据可以准确追踪到特定细胞和分子。</w:t>
      </w:r>
    </w:p>
    <w:p w14:paraId="0F0A0120" w14:textId="77777777" w:rsidR="00B61FDD"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标签的格式和内容应符合预定义的规范，以保证数据处理的一致性和准确性。</w:t>
      </w:r>
    </w:p>
    <w:p w14:paraId="0DD9D656" w14:textId="00E99110" w:rsidR="00B61FDD" w:rsidRPr="00DA5E3B" w:rsidRDefault="00B61FDD" w:rsidP="00684A96">
      <w:pPr>
        <w:pStyle w:val="a9"/>
        <w:numPr>
          <w:ilvl w:val="3"/>
          <w:numId w:val="23"/>
        </w:numPr>
        <w:spacing w:line="360" w:lineRule="auto"/>
        <w:rPr>
          <w:rFonts w:ascii="Arial" w:hAnsi="Arial" w:cs="Arial"/>
        </w:rPr>
      </w:pPr>
      <w:r w:rsidRPr="00DA5E3B">
        <w:rPr>
          <w:rFonts w:ascii="Arial" w:hAnsi="Arial" w:cs="Arial"/>
        </w:rPr>
        <w:t>RG</w:t>
      </w:r>
      <w:r w:rsidRPr="00DA5E3B">
        <w:rPr>
          <w:rFonts w:ascii="Arial" w:hAnsi="Arial" w:cs="Arial"/>
        </w:rPr>
        <w:t>标签的使用：</w:t>
      </w:r>
    </w:p>
    <w:p w14:paraId="79004D12" w14:textId="77777777" w:rsidR="00B61FDD"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每个</w:t>
      </w:r>
      <w:r w:rsidRPr="00DA5E3B">
        <w:rPr>
          <w:rFonts w:ascii="Arial" w:hAnsi="Arial" w:cs="Arial"/>
        </w:rPr>
        <w:t>BAM</w:t>
      </w:r>
      <w:r w:rsidRPr="00DA5E3B">
        <w:rPr>
          <w:rFonts w:ascii="Arial" w:hAnsi="Arial" w:cs="Arial"/>
        </w:rPr>
        <w:t>文件必须包含</w:t>
      </w:r>
      <w:r w:rsidRPr="00DA5E3B">
        <w:rPr>
          <w:rFonts w:ascii="Arial" w:hAnsi="Arial" w:cs="Arial"/>
        </w:rPr>
        <w:t>RG</w:t>
      </w:r>
      <w:r w:rsidRPr="00DA5E3B">
        <w:rPr>
          <w:rFonts w:ascii="Arial" w:hAnsi="Arial" w:cs="Arial"/>
        </w:rPr>
        <w:t>（读取组）标签，以标识不同的样品处理批次或实验条件。</w:t>
      </w:r>
    </w:p>
    <w:p w14:paraId="4B4EC5B5" w14:textId="77777777" w:rsidR="00684A96"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RG</w:t>
      </w:r>
      <w:r w:rsidRPr="00DA5E3B">
        <w:rPr>
          <w:rFonts w:ascii="Arial" w:hAnsi="Arial" w:cs="Arial"/>
        </w:rPr>
        <w:t>标签应包含详尽的样本信息，如样本</w:t>
      </w:r>
      <w:r w:rsidRPr="00DA5E3B">
        <w:rPr>
          <w:rFonts w:ascii="Arial" w:hAnsi="Arial" w:cs="Arial"/>
        </w:rPr>
        <w:t>ID</w:t>
      </w:r>
      <w:r w:rsidRPr="00DA5E3B">
        <w:rPr>
          <w:rFonts w:ascii="Arial" w:hAnsi="Arial" w:cs="Arial"/>
        </w:rPr>
        <w:t>、测序平台和日期，以便于数据的追踪和重用。</w:t>
      </w:r>
    </w:p>
    <w:p w14:paraId="72DCB87E" w14:textId="2931A432" w:rsidR="00B61FDD" w:rsidRPr="00DA5E3B" w:rsidRDefault="00B61FDD" w:rsidP="00684A96">
      <w:pPr>
        <w:pStyle w:val="a9"/>
        <w:numPr>
          <w:ilvl w:val="3"/>
          <w:numId w:val="23"/>
        </w:numPr>
        <w:spacing w:line="360" w:lineRule="auto"/>
        <w:rPr>
          <w:rFonts w:ascii="Arial" w:hAnsi="Arial" w:cs="Arial"/>
        </w:rPr>
      </w:pPr>
      <w:r w:rsidRPr="00DA5E3B">
        <w:rPr>
          <w:rFonts w:ascii="Arial" w:hAnsi="Arial" w:cs="Arial"/>
        </w:rPr>
        <w:t>文件格式和完整性验证：</w:t>
      </w:r>
    </w:p>
    <w:p w14:paraId="189EAE84" w14:textId="77777777" w:rsidR="00B61FDD" w:rsidRPr="00DA5E3B" w:rsidRDefault="00B61FDD" w:rsidP="00684A96">
      <w:pPr>
        <w:numPr>
          <w:ilvl w:val="0"/>
          <w:numId w:val="16"/>
        </w:numPr>
        <w:tabs>
          <w:tab w:val="num" w:pos="1440"/>
        </w:tabs>
        <w:spacing w:line="360" w:lineRule="auto"/>
        <w:rPr>
          <w:rFonts w:ascii="Arial" w:hAnsi="Arial" w:cs="Arial"/>
        </w:rPr>
      </w:pPr>
      <w:r w:rsidRPr="00DA5E3B">
        <w:rPr>
          <w:rFonts w:ascii="Arial" w:hAnsi="Arial" w:cs="Arial"/>
        </w:rPr>
        <w:t>所有</w:t>
      </w:r>
      <w:r w:rsidRPr="00DA5E3B">
        <w:rPr>
          <w:rFonts w:ascii="Arial" w:hAnsi="Arial" w:cs="Arial"/>
        </w:rPr>
        <w:t>BAM</w:t>
      </w:r>
      <w:r w:rsidRPr="00DA5E3B">
        <w:rPr>
          <w:rFonts w:ascii="Arial" w:hAnsi="Arial" w:cs="Arial"/>
        </w:rPr>
        <w:t>文件必须通过格式验证工具（如</w:t>
      </w:r>
      <w:proofErr w:type="spellStart"/>
      <w:r w:rsidRPr="00DA5E3B">
        <w:rPr>
          <w:rFonts w:ascii="Arial" w:hAnsi="Arial" w:cs="Arial"/>
        </w:rPr>
        <w:t>Samtools</w:t>
      </w:r>
      <w:proofErr w:type="spellEnd"/>
      <w:r w:rsidRPr="00DA5E3B">
        <w:rPr>
          <w:rFonts w:ascii="Arial" w:hAnsi="Arial" w:cs="Arial"/>
        </w:rPr>
        <w:t>或</w:t>
      </w:r>
      <w:r w:rsidRPr="00DA5E3B">
        <w:rPr>
          <w:rFonts w:ascii="Arial" w:hAnsi="Arial" w:cs="Arial"/>
        </w:rPr>
        <w:t>Picard</w:t>
      </w:r>
      <w:r w:rsidRPr="00DA5E3B">
        <w:rPr>
          <w:rFonts w:ascii="Arial" w:hAnsi="Arial" w:cs="Arial"/>
        </w:rPr>
        <w:t>）检查，确保无格式错误或损坏。</w:t>
      </w:r>
    </w:p>
    <w:p w14:paraId="1A99B148" w14:textId="0FBDB1AF" w:rsidR="00B61FDD" w:rsidRPr="00DA5E3B" w:rsidRDefault="00684A96" w:rsidP="00684A96">
      <w:pPr>
        <w:numPr>
          <w:ilvl w:val="0"/>
          <w:numId w:val="16"/>
        </w:numPr>
        <w:tabs>
          <w:tab w:val="num" w:pos="1440"/>
        </w:tabs>
        <w:spacing w:line="360" w:lineRule="auto"/>
        <w:rPr>
          <w:rFonts w:ascii="Arial" w:hAnsi="Arial" w:cs="Arial"/>
        </w:rPr>
      </w:pPr>
      <w:r w:rsidRPr="00DA5E3B">
        <w:rPr>
          <w:rFonts w:ascii="Arial" w:hAnsi="Arial" w:cs="Arial"/>
        </w:rPr>
        <w:t>必须</w:t>
      </w:r>
      <w:r w:rsidR="00B61FDD" w:rsidRPr="00DA5E3B">
        <w:rPr>
          <w:rFonts w:ascii="Arial" w:hAnsi="Arial" w:cs="Arial"/>
        </w:rPr>
        <w:t>实施文件的</w:t>
      </w:r>
      <w:r w:rsidR="00B61FDD" w:rsidRPr="00DA5E3B">
        <w:rPr>
          <w:rFonts w:ascii="Arial" w:hAnsi="Arial" w:cs="Arial"/>
        </w:rPr>
        <w:t>MD5</w:t>
      </w:r>
      <w:r w:rsidR="00B61FDD" w:rsidRPr="00DA5E3B">
        <w:rPr>
          <w:rFonts w:ascii="Arial" w:hAnsi="Arial" w:cs="Arial"/>
        </w:rPr>
        <w:t>哈希校验</w:t>
      </w:r>
      <w:r w:rsidRPr="00DA5E3B">
        <w:rPr>
          <w:rFonts w:ascii="Arial" w:hAnsi="Arial" w:cs="Arial"/>
        </w:rPr>
        <w:t>或采取其它校验措施</w:t>
      </w:r>
      <w:r w:rsidR="00B61FDD" w:rsidRPr="00DA5E3B">
        <w:rPr>
          <w:rFonts w:ascii="Arial" w:hAnsi="Arial" w:cs="Arial"/>
        </w:rPr>
        <w:t>，以验证文件在传输或存储过程中未被篡改。</w:t>
      </w:r>
    </w:p>
    <w:p w14:paraId="1532DAE5" w14:textId="481F2076" w:rsidR="00B61FDD" w:rsidRPr="00DA5E3B" w:rsidRDefault="009E5914" w:rsidP="009E5914">
      <w:pPr>
        <w:pStyle w:val="30"/>
        <w:rPr>
          <w:rFonts w:ascii="Arial" w:eastAsia="宋体" w:hAnsi="Arial" w:cs="Arial"/>
        </w:rPr>
      </w:pPr>
      <w:bookmarkStart w:id="24" w:name="_Toc175842931"/>
      <w:r w:rsidRPr="00DA5E3B">
        <w:rPr>
          <w:rFonts w:ascii="Arial" w:eastAsia="宋体" w:hAnsi="Arial" w:cs="Arial"/>
        </w:rPr>
        <w:t xml:space="preserve">3.2.2 </w:t>
      </w:r>
      <w:r w:rsidR="00B61FDD" w:rsidRPr="00DA5E3B">
        <w:rPr>
          <w:rFonts w:ascii="Arial" w:eastAsia="宋体" w:hAnsi="Arial" w:cs="Arial"/>
        </w:rPr>
        <w:t>对于</w:t>
      </w:r>
      <w:r w:rsidR="00B61FDD" w:rsidRPr="00DA5E3B">
        <w:rPr>
          <w:rFonts w:ascii="Arial" w:eastAsia="宋体" w:hAnsi="Arial" w:cs="Arial"/>
        </w:rPr>
        <w:t>SRA</w:t>
      </w:r>
      <w:r w:rsidR="00B61FDD" w:rsidRPr="00DA5E3B">
        <w:rPr>
          <w:rFonts w:ascii="Arial" w:eastAsia="宋体" w:hAnsi="Arial" w:cs="Arial"/>
        </w:rPr>
        <w:t>文件：</w:t>
      </w:r>
      <w:bookmarkEnd w:id="24"/>
    </w:p>
    <w:p w14:paraId="5B043E75" w14:textId="4E76D0D6" w:rsidR="00B61FDD" w:rsidRPr="00DA5E3B" w:rsidRDefault="00684A96" w:rsidP="00684A96">
      <w:pPr>
        <w:spacing w:line="360" w:lineRule="auto"/>
        <w:rPr>
          <w:rFonts w:ascii="Arial" w:hAnsi="Arial" w:cs="Arial"/>
        </w:rPr>
      </w:pPr>
      <w:r w:rsidRPr="00DA5E3B">
        <w:rPr>
          <w:rFonts w:ascii="Arial" w:hAnsi="Arial" w:cs="Arial"/>
        </w:rPr>
        <w:t xml:space="preserve">3.2.2.1 </w:t>
      </w:r>
      <w:r w:rsidR="00B61FDD" w:rsidRPr="00DA5E3B">
        <w:rPr>
          <w:rFonts w:ascii="Arial" w:hAnsi="Arial" w:cs="Arial"/>
        </w:rPr>
        <w:t>SRA</w:t>
      </w:r>
      <w:r w:rsidR="00B61FDD" w:rsidRPr="00DA5E3B">
        <w:rPr>
          <w:rFonts w:ascii="Arial" w:hAnsi="Arial" w:cs="Arial"/>
        </w:rPr>
        <w:t>格式规范：</w:t>
      </w:r>
    </w:p>
    <w:p w14:paraId="4CDD0258" w14:textId="77777777"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t>SRA</w:t>
      </w:r>
      <w:r w:rsidRPr="00DA5E3B">
        <w:rPr>
          <w:rFonts w:ascii="Arial" w:hAnsi="Arial" w:cs="Arial"/>
        </w:rPr>
        <w:t>文件必须清晰标识其包含的数据类型，无论是</w:t>
      </w:r>
      <w:r w:rsidRPr="00DA5E3B">
        <w:rPr>
          <w:rFonts w:ascii="Arial" w:hAnsi="Arial" w:cs="Arial"/>
        </w:rPr>
        <w:t>FASTQ</w:t>
      </w:r>
      <w:r w:rsidRPr="00DA5E3B">
        <w:rPr>
          <w:rFonts w:ascii="Arial" w:hAnsi="Arial" w:cs="Arial"/>
        </w:rPr>
        <w:t>还是</w:t>
      </w:r>
      <w:r w:rsidRPr="00DA5E3B">
        <w:rPr>
          <w:rFonts w:ascii="Arial" w:hAnsi="Arial" w:cs="Arial"/>
        </w:rPr>
        <w:t>BAM</w:t>
      </w:r>
      <w:r w:rsidRPr="00DA5E3B">
        <w:rPr>
          <w:rFonts w:ascii="Arial" w:hAnsi="Arial" w:cs="Arial"/>
        </w:rPr>
        <w:t>，以便于正确处理和使用。</w:t>
      </w:r>
    </w:p>
    <w:p w14:paraId="55AFBCC3" w14:textId="77777777"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lastRenderedPageBreak/>
        <w:t>对于</w:t>
      </w:r>
      <w:r w:rsidRPr="00DA5E3B">
        <w:rPr>
          <w:rFonts w:ascii="Arial" w:hAnsi="Arial" w:cs="Arial"/>
        </w:rPr>
        <w:t>FASTQ</w:t>
      </w:r>
      <w:r w:rsidRPr="00DA5E3B">
        <w:rPr>
          <w:rFonts w:ascii="Arial" w:hAnsi="Arial" w:cs="Arial"/>
        </w:rPr>
        <w:t>数据，必须包含</w:t>
      </w:r>
      <w:r w:rsidRPr="00DA5E3B">
        <w:rPr>
          <w:rFonts w:ascii="Arial" w:hAnsi="Arial" w:cs="Arial"/>
        </w:rPr>
        <w:t>CB</w:t>
      </w:r>
      <w:r w:rsidRPr="00DA5E3B">
        <w:rPr>
          <w:rFonts w:ascii="Arial" w:hAnsi="Arial" w:cs="Arial"/>
        </w:rPr>
        <w:t>和</w:t>
      </w:r>
      <w:r w:rsidRPr="00DA5E3B">
        <w:rPr>
          <w:rFonts w:ascii="Arial" w:hAnsi="Arial" w:cs="Arial"/>
        </w:rPr>
        <w:t>UMI</w:t>
      </w:r>
      <w:r w:rsidRPr="00DA5E3B">
        <w:rPr>
          <w:rFonts w:ascii="Arial" w:hAnsi="Arial" w:cs="Arial"/>
        </w:rPr>
        <w:t>标签信息；对于</w:t>
      </w:r>
      <w:r w:rsidRPr="00DA5E3B">
        <w:rPr>
          <w:rFonts w:ascii="Arial" w:hAnsi="Arial" w:cs="Arial"/>
        </w:rPr>
        <w:t>BAM</w:t>
      </w:r>
      <w:r w:rsidRPr="00DA5E3B">
        <w:rPr>
          <w:rFonts w:ascii="Arial" w:hAnsi="Arial" w:cs="Arial"/>
        </w:rPr>
        <w:t>数据，必须保留完整的标签信息，如</w:t>
      </w:r>
      <w:r w:rsidRPr="00DA5E3B">
        <w:rPr>
          <w:rFonts w:ascii="Arial" w:hAnsi="Arial" w:cs="Arial"/>
        </w:rPr>
        <w:t>CB</w:t>
      </w:r>
      <w:r w:rsidRPr="00DA5E3B">
        <w:rPr>
          <w:rFonts w:ascii="Arial" w:hAnsi="Arial" w:cs="Arial"/>
        </w:rPr>
        <w:t>、</w:t>
      </w:r>
      <w:r w:rsidRPr="00DA5E3B">
        <w:rPr>
          <w:rFonts w:ascii="Arial" w:hAnsi="Arial" w:cs="Arial"/>
        </w:rPr>
        <w:t>UMI</w:t>
      </w:r>
      <w:r w:rsidRPr="00DA5E3B">
        <w:rPr>
          <w:rFonts w:ascii="Arial" w:hAnsi="Arial" w:cs="Arial"/>
        </w:rPr>
        <w:t>和</w:t>
      </w:r>
      <w:r w:rsidRPr="00DA5E3B">
        <w:rPr>
          <w:rFonts w:ascii="Arial" w:hAnsi="Arial" w:cs="Arial"/>
        </w:rPr>
        <w:t>RG</w:t>
      </w:r>
      <w:r w:rsidRPr="00DA5E3B">
        <w:rPr>
          <w:rFonts w:ascii="Arial" w:hAnsi="Arial" w:cs="Arial"/>
        </w:rPr>
        <w:t>。</w:t>
      </w:r>
    </w:p>
    <w:p w14:paraId="51E97A07" w14:textId="21A0F8F3" w:rsidR="00B61FDD" w:rsidRPr="00DA5E3B" w:rsidRDefault="009E5914" w:rsidP="009E5914">
      <w:pPr>
        <w:spacing w:line="360" w:lineRule="auto"/>
        <w:rPr>
          <w:rFonts w:ascii="Arial" w:hAnsi="Arial" w:cs="Arial"/>
        </w:rPr>
      </w:pPr>
      <w:r w:rsidRPr="00DA5E3B">
        <w:rPr>
          <w:rFonts w:ascii="Arial" w:hAnsi="Arial" w:cs="Arial"/>
        </w:rPr>
        <w:t xml:space="preserve"> </w:t>
      </w:r>
      <w:r w:rsidR="000A68EB" w:rsidRPr="00DA5E3B">
        <w:rPr>
          <w:rFonts w:ascii="Arial" w:hAnsi="Arial" w:cs="Arial"/>
        </w:rPr>
        <w:t xml:space="preserve">3.2.2.2 </w:t>
      </w:r>
      <w:r w:rsidR="00B61FDD" w:rsidRPr="00DA5E3B">
        <w:rPr>
          <w:rFonts w:ascii="Arial" w:hAnsi="Arial" w:cs="Arial"/>
        </w:rPr>
        <w:t>Spot ID</w:t>
      </w:r>
      <w:r w:rsidR="00B61FDD" w:rsidRPr="00DA5E3B">
        <w:rPr>
          <w:rFonts w:ascii="Arial" w:hAnsi="Arial" w:cs="Arial"/>
        </w:rPr>
        <w:t>的记录：</w:t>
      </w:r>
    </w:p>
    <w:p w14:paraId="04FB3BAF" w14:textId="77777777"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t>所有</w:t>
      </w:r>
      <w:r w:rsidRPr="00DA5E3B">
        <w:rPr>
          <w:rFonts w:ascii="Arial" w:hAnsi="Arial" w:cs="Arial"/>
        </w:rPr>
        <w:t>SRA</w:t>
      </w:r>
      <w:r w:rsidRPr="00DA5E3B">
        <w:rPr>
          <w:rFonts w:ascii="Arial" w:hAnsi="Arial" w:cs="Arial"/>
        </w:rPr>
        <w:t>文件条目必须包含</w:t>
      </w:r>
      <w:r w:rsidRPr="00DA5E3B">
        <w:rPr>
          <w:rFonts w:ascii="Arial" w:hAnsi="Arial" w:cs="Arial"/>
        </w:rPr>
        <w:t>Spot ID</w:t>
      </w:r>
      <w:r w:rsidRPr="00DA5E3B">
        <w:rPr>
          <w:rFonts w:ascii="Arial" w:hAnsi="Arial" w:cs="Arial"/>
        </w:rPr>
        <w:t>，确保每个数据点的唯一性和可追溯性。</w:t>
      </w:r>
    </w:p>
    <w:p w14:paraId="352D5396" w14:textId="77777777"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t>Spot ID</w:t>
      </w:r>
      <w:r w:rsidRPr="00DA5E3B">
        <w:rPr>
          <w:rFonts w:ascii="Arial" w:hAnsi="Arial" w:cs="Arial"/>
        </w:rPr>
        <w:t>应与原始数据生成时的记录保持一致，以支持数据的质量追踪和问题调查。</w:t>
      </w:r>
    </w:p>
    <w:p w14:paraId="26EC5F03" w14:textId="385DD3FD" w:rsidR="00B61FDD" w:rsidRPr="00DA5E3B" w:rsidRDefault="00B35642" w:rsidP="00B35642">
      <w:pPr>
        <w:spacing w:line="360" w:lineRule="auto"/>
        <w:rPr>
          <w:rFonts w:ascii="Arial" w:hAnsi="Arial" w:cs="Arial"/>
        </w:rPr>
      </w:pPr>
      <w:r w:rsidRPr="00DA5E3B">
        <w:rPr>
          <w:rFonts w:ascii="Arial" w:hAnsi="Arial" w:cs="Arial"/>
        </w:rPr>
        <w:t>3.2.2.3</w:t>
      </w:r>
      <w:r w:rsidR="00B61FDD" w:rsidRPr="00DA5E3B">
        <w:rPr>
          <w:rFonts w:ascii="Arial" w:hAnsi="Arial" w:cs="Arial"/>
        </w:rPr>
        <w:t>数据完整性和验证：</w:t>
      </w:r>
    </w:p>
    <w:p w14:paraId="5505AE6F" w14:textId="77777777"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t>通过</w:t>
      </w:r>
      <w:r w:rsidRPr="00DA5E3B">
        <w:rPr>
          <w:rFonts w:ascii="Arial" w:hAnsi="Arial" w:cs="Arial"/>
        </w:rPr>
        <w:t>SRA Toolkit</w:t>
      </w:r>
      <w:r w:rsidRPr="00DA5E3B">
        <w:rPr>
          <w:rFonts w:ascii="Arial" w:hAnsi="Arial" w:cs="Arial"/>
        </w:rPr>
        <w:t>或其他官方工具验证</w:t>
      </w:r>
      <w:r w:rsidRPr="00DA5E3B">
        <w:rPr>
          <w:rFonts w:ascii="Arial" w:hAnsi="Arial" w:cs="Arial"/>
        </w:rPr>
        <w:t>SRA</w:t>
      </w:r>
      <w:r w:rsidRPr="00DA5E3B">
        <w:rPr>
          <w:rFonts w:ascii="Arial" w:hAnsi="Arial" w:cs="Arial"/>
        </w:rPr>
        <w:t>文件的完整性和格式准确性。</w:t>
      </w:r>
    </w:p>
    <w:p w14:paraId="5601C8F1" w14:textId="2A9E4F79" w:rsidR="00B61FDD" w:rsidRPr="00DA5E3B" w:rsidRDefault="00B61FDD" w:rsidP="00B35642">
      <w:pPr>
        <w:numPr>
          <w:ilvl w:val="0"/>
          <w:numId w:val="16"/>
        </w:numPr>
        <w:tabs>
          <w:tab w:val="num" w:pos="1440"/>
        </w:tabs>
        <w:spacing w:line="360" w:lineRule="auto"/>
        <w:rPr>
          <w:rFonts w:ascii="Arial" w:hAnsi="Arial" w:cs="Arial"/>
        </w:rPr>
      </w:pPr>
      <w:r w:rsidRPr="00DA5E3B">
        <w:rPr>
          <w:rFonts w:ascii="Arial" w:hAnsi="Arial" w:cs="Arial"/>
        </w:rPr>
        <w:t>确保</w:t>
      </w:r>
      <w:r w:rsidRPr="00DA5E3B">
        <w:rPr>
          <w:rFonts w:ascii="Arial" w:hAnsi="Arial" w:cs="Arial"/>
        </w:rPr>
        <w:t>SRA</w:t>
      </w:r>
      <w:r w:rsidRPr="00DA5E3B">
        <w:rPr>
          <w:rFonts w:ascii="Arial" w:hAnsi="Arial" w:cs="Arial"/>
        </w:rPr>
        <w:t>文件在上传到公共数据库之前符合所有相关的数据提交标准和质量</w:t>
      </w:r>
      <w:r w:rsidR="00C574BB" w:rsidRPr="00DA5E3B">
        <w:rPr>
          <w:rFonts w:ascii="Arial" w:hAnsi="Arial" w:cs="Arial"/>
        </w:rPr>
        <w:t>要</w:t>
      </w:r>
      <w:r w:rsidRPr="00DA5E3B">
        <w:rPr>
          <w:rFonts w:ascii="Arial" w:hAnsi="Arial" w:cs="Arial"/>
        </w:rPr>
        <w:t>求。</w:t>
      </w:r>
    </w:p>
    <w:p w14:paraId="7E7F02F8" w14:textId="4F6217C1" w:rsidR="000A68EB" w:rsidRPr="00DA5E3B" w:rsidRDefault="000A68EB" w:rsidP="00B963D9">
      <w:pPr>
        <w:pStyle w:val="20"/>
        <w:rPr>
          <w:rFonts w:ascii="Arial" w:eastAsia="宋体" w:hAnsi="Arial" w:cs="Arial"/>
        </w:rPr>
      </w:pPr>
      <w:bookmarkStart w:id="25" w:name="_Toc175842932"/>
      <w:r w:rsidRPr="00DA5E3B">
        <w:rPr>
          <w:rFonts w:ascii="Arial" w:eastAsia="宋体" w:hAnsi="Arial" w:cs="Arial"/>
        </w:rPr>
        <w:t>3.3 L3</w:t>
      </w:r>
      <w:r w:rsidRPr="00DA5E3B">
        <w:rPr>
          <w:rFonts w:ascii="Arial" w:eastAsia="宋体" w:hAnsi="Arial" w:cs="Arial"/>
        </w:rPr>
        <w:t>层</w:t>
      </w:r>
      <w:r w:rsidRPr="00DA5E3B">
        <w:rPr>
          <w:rFonts w:ascii="Arial" w:eastAsia="宋体" w:hAnsi="Arial" w:cs="Arial"/>
        </w:rPr>
        <w:t xml:space="preserve"> </w:t>
      </w:r>
      <w:r w:rsidRPr="00DA5E3B">
        <w:rPr>
          <w:rFonts w:ascii="Arial" w:eastAsia="宋体" w:hAnsi="Arial" w:cs="Arial"/>
        </w:rPr>
        <w:t>以</w:t>
      </w:r>
      <w:r w:rsidRPr="00DA5E3B">
        <w:rPr>
          <w:rFonts w:ascii="Arial" w:eastAsia="宋体" w:hAnsi="Arial" w:cs="Arial"/>
        </w:rPr>
        <w:t>H5AD</w:t>
      </w:r>
      <w:r w:rsidR="00AF33E8" w:rsidRPr="00DA5E3B">
        <w:rPr>
          <w:rFonts w:ascii="Arial" w:eastAsia="宋体" w:hAnsi="Arial" w:cs="Arial"/>
        </w:rPr>
        <w:t>,</w:t>
      </w:r>
      <w:r w:rsidRPr="00DA5E3B">
        <w:rPr>
          <w:rFonts w:ascii="Arial" w:eastAsia="宋体" w:hAnsi="Arial" w:cs="Arial"/>
        </w:rPr>
        <w:t>为代表的部分</w:t>
      </w:r>
      <w:bookmarkEnd w:id="25"/>
    </w:p>
    <w:p w14:paraId="654BD337" w14:textId="710A17F3" w:rsidR="00C15159" w:rsidRPr="00DA5E3B" w:rsidRDefault="00E25639" w:rsidP="00113DB6">
      <w:pPr>
        <w:pStyle w:val="30"/>
        <w:rPr>
          <w:rFonts w:ascii="Arial" w:eastAsia="宋体" w:hAnsi="Arial" w:cs="Arial"/>
        </w:rPr>
      </w:pPr>
      <w:bookmarkStart w:id="26" w:name="_Toc175842933"/>
      <w:r w:rsidRPr="00DA5E3B">
        <w:rPr>
          <w:rFonts w:ascii="Arial" w:eastAsia="宋体" w:hAnsi="Arial" w:cs="Arial"/>
        </w:rPr>
        <w:t xml:space="preserve">3.3.1 </w:t>
      </w:r>
      <w:r w:rsidR="00C15159" w:rsidRPr="00DA5E3B">
        <w:rPr>
          <w:rFonts w:ascii="Arial" w:eastAsia="宋体" w:hAnsi="Arial" w:cs="Arial"/>
        </w:rPr>
        <w:t>基因名的命名和校验：</w:t>
      </w:r>
      <w:bookmarkEnd w:id="26"/>
    </w:p>
    <w:p w14:paraId="28F2CAF6" w14:textId="11F276C8" w:rsidR="00C15159" w:rsidRPr="00DA5E3B" w:rsidRDefault="00C15159" w:rsidP="00C15159">
      <w:pPr>
        <w:numPr>
          <w:ilvl w:val="0"/>
          <w:numId w:val="26"/>
        </w:numPr>
        <w:spacing w:line="360" w:lineRule="auto"/>
        <w:rPr>
          <w:rFonts w:ascii="Arial" w:hAnsi="Arial" w:cs="Arial"/>
        </w:rPr>
      </w:pPr>
      <w:r w:rsidRPr="00DA5E3B">
        <w:rPr>
          <w:rFonts w:ascii="Arial" w:hAnsi="Arial" w:cs="Arial"/>
        </w:rPr>
        <w:t>所有基因名称必须对应至最少一个公认的命名空间（如</w:t>
      </w:r>
      <w:proofErr w:type="spellStart"/>
      <w:r w:rsidRPr="00DA5E3B">
        <w:rPr>
          <w:rFonts w:ascii="Arial" w:hAnsi="Arial" w:cs="Arial"/>
        </w:rPr>
        <w:t>Ensembl</w:t>
      </w:r>
      <w:proofErr w:type="spellEnd"/>
      <w:r w:rsidRPr="00DA5E3B">
        <w:rPr>
          <w:rFonts w:ascii="Arial" w:hAnsi="Arial" w:cs="Arial"/>
        </w:rPr>
        <w:t xml:space="preserve"> Gene ID</w:t>
      </w:r>
      <w:r w:rsidRPr="00DA5E3B">
        <w:rPr>
          <w:rFonts w:ascii="Arial" w:hAnsi="Arial" w:cs="Arial"/>
        </w:rPr>
        <w:t>或</w:t>
      </w:r>
      <w:r w:rsidRPr="00DA5E3B">
        <w:rPr>
          <w:rFonts w:ascii="Arial" w:hAnsi="Arial" w:cs="Arial"/>
        </w:rPr>
        <w:t>NCBI Gene ID</w:t>
      </w:r>
      <w:r w:rsidRPr="00DA5E3B">
        <w:rPr>
          <w:rFonts w:ascii="Arial" w:hAnsi="Arial" w:cs="Arial"/>
        </w:rPr>
        <w:t>），以确保一致性和准确性。</w:t>
      </w:r>
    </w:p>
    <w:p w14:paraId="0560FB04" w14:textId="77777777" w:rsidR="00C15159" w:rsidRPr="00DA5E3B" w:rsidRDefault="00C15159" w:rsidP="00C15159">
      <w:pPr>
        <w:numPr>
          <w:ilvl w:val="0"/>
          <w:numId w:val="26"/>
        </w:numPr>
        <w:spacing w:line="360" w:lineRule="auto"/>
        <w:rPr>
          <w:rFonts w:ascii="Arial" w:hAnsi="Arial" w:cs="Arial"/>
        </w:rPr>
      </w:pPr>
      <w:r w:rsidRPr="00DA5E3B">
        <w:rPr>
          <w:rFonts w:ascii="Arial" w:hAnsi="Arial" w:cs="Arial"/>
        </w:rPr>
        <w:t>在数据整合或上传前，必须执行基因名称与对应参考基因组版本的比对校验，以消除因命名错误带来的数据偏差。</w:t>
      </w:r>
    </w:p>
    <w:p w14:paraId="748A6C0B" w14:textId="3ACB4428" w:rsidR="00C15159" w:rsidRPr="00DA5E3B" w:rsidRDefault="00E25639" w:rsidP="00113DB6">
      <w:pPr>
        <w:pStyle w:val="30"/>
        <w:rPr>
          <w:rFonts w:ascii="Arial" w:eastAsia="宋体" w:hAnsi="Arial" w:cs="Arial"/>
        </w:rPr>
      </w:pPr>
      <w:bookmarkStart w:id="27" w:name="_Toc175842934"/>
      <w:r w:rsidRPr="00DA5E3B">
        <w:rPr>
          <w:rFonts w:ascii="Arial" w:eastAsia="宋体" w:hAnsi="Arial" w:cs="Arial"/>
        </w:rPr>
        <w:t>3.3.2</w:t>
      </w:r>
      <w:r w:rsidR="00C15159" w:rsidRPr="00DA5E3B">
        <w:rPr>
          <w:rFonts w:ascii="Arial" w:eastAsia="宋体" w:hAnsi="Arial" w:cs="Arial"/>
        </w:rPr>
        <w:t xml:space="preserve"> </w:t>
      </w:r>
      <w:r w:rsidR="00C15159" w:rsidRPr="00DA5E3B">
        <w:rPr>
          <w:rFonts w:ascii="Arial" w:eastAsia="宋体" w:hAnsi="Arial" w:cs="Arial"/>
        </w:rPr>
        <w:t>表达矩阵数据格式和存储：</w:t>
      </w:r>
      <w:bookmarkEnd w:id="27"/>
    </w:p>
    <w:p w14:paraId="7D5FC68C" w14:textId="77777777" w:rsidR="00C15159" w:rsidRPr="00DA5E3B" w:rsidRDefault="00C15159" w:rsidP="00C15159">
      <w:pPr>
        <w:numPr>
          <w:ilvl w:val="0"/>
          <w:numId w:val="27"/>
        </w:numPr>
        <w:spacing w:line="360" w:lineRule="auto"/>
        <w:rPr>
          <w:rFonts w:ascii="Arial" w:hAnsi="Arial" w:cs="Arial"/>
        </w:rPr>
      </w:pPr>
      <w:r w:rsidRPr="00DA5E3B">
        <w:rPr>
          <w:rFonts w:ascii="Arial" w:hAnsi="Arial" w:cs="Arial"/>
        </w:rPr>
        <w:t>原始的计数数据必须存储为整数型（</w:t>
      </w:r>
      <w:r w:rsidRPr="00DA5E3B">
        <w:rPr>
          <w:rFonts w:ascii="Arial" w:hAnsi="Arial" w:cs="Arial"/>
        </w:rPr>
        <w:t>INT</w:t>
      </w:r>
      <w:r w:rsidRPr="00DA5E3B">
        <w:rPr>
          <w:rFonts w:ascii="Arial" w:hAnsi="Arial" w:cs="Arial"/>
        </w:rPr>
        <w:t>）数据，以反映未处理的原始读数。</w:t>
      </w:r>
    </w:p>
    <w:p w14:paraId="5E50DFEB" w14:textId="77777777" w:rsidR="00C15159" w:rsidRPr="00DA5E3B" w:rsidRDefault="00C15159" w:rsidP="00C15159">
      <w:pPr>
        <w:numPr>
          <w:ilvl w:val="0"/>
          <w:numId w:val="27"/>
        </w:numPr>
        <w:spacing w:line="360" w:lineRule="auto"/>
        <w:rPr>
          <w:rFonts w:ascii="Arial" w:hAnsi="Arial" w:cs="Arial"/>
        </w:rPr>
      </w:pPr>
      <w:r w:rsidRPr="00DA5E3B">
        <w:rPr>
          <w:rFonts w:ascii="Arial" w:hAnsi="Arial" w:cs="Arial"/>
        </w:rPr>
        <w:t>标准化后的表达矩阵必须存储为浮点数（</w:t>
      </w:r>
      <w:r w:rsidRPr="00DA5E3B">
        <w:rPr>
          <w:rFonts w:ascii="Arial" w:hAnsi="Arial" w:cs="Arial"/>
        </w:rPr>
        <w:t>Float32</w:t>
      </w:r>
      <w:r w:rsidRPr="00DA5E3B">
        <w:rPr>
          <w:rFonts w:ascii="Arial" w:hAnsi="Arial" w:cs="Arial"/>
        </w:rPr>
        <w:t>）类型，确保数据处理后的精度和一致性。</w:t>
      </w:r>
    </w:p>
    <w:p w14:paraId="5FAB2C56" w14:textId="77777777" w:rsidR="00C15159" w:rsidRPr="00DA5E3B" w:rsidRDefault="00C15159" w:rsidP="00C15159">
      <w:pPr>
        <w:numPr>
          <w:ilvl w:val="0"/>
          <w:numId w:val="27"/>
        </w:numPr>
        <w:spacing w:line="360" w:lineRule="auto"/>
        <w:rPr>
          <w:rFonts w:ascii="Arial" w:hAnsi="Arial" w:cs="Arial"/>
        </w:rPr>
      </w:pPr>
      <w:r w:rsidRPr="00DA5E3B">
        <w:rPr>
          <w:rFonts w:ascii="Arial" w:hAnsi="Arial" w:cs="Arial"/>
        </w:rPr>
        <w:lastRenderedPageBreak/>
        <w:t>所有表达数据必须在</w:t>
      </w:r>
      <w:r w:rsidRPr="00DA5E3B">
        <w:rPr>
          <w:rFonts w:ascii="Arial" w:hAnsi="Arial" w:cs="Arial"/>
        </w:rPr>
        <w:t>H5AD</w:t>
      </w:r>
      <w:r w:rsidRPr="00DA5E3B">
        <w:rPr>
          <w:rFonts w:ascii="Arial" w:hAnsi="Arial" w:cs="Arial"/>
        </w:rPr>
        <w:t>文件内明确标记为</w:t>
      </w:r>
      <w:r w:rsidRPr="00DA5E3B">
        <w:rPr>
          <w:rFonts w:ascii="Arial" w:hAnsi="Arial" w:cs="Arial"/>
        </w:rPr>
        <w:t>“</w:t>
      </w:r>
      <w:r w:rsidRPr="00DA5E3B">
        <w:rPr>
          <w:rFonts w:ascii="Arial" w:hAnsi="Arial" w:cs="Arial"/>
        </w:rPr>
        <w:t>原始数据</w:t>
      </w:r>
      <w:r w:rsidRPr="00DA5E3B">
        <w:rPr>
          <w:rFonts w:ascii="Arial" w:hAnsi="Arial" w:cs="Arial"/>
        </w:rPr>
        <w:t>”</w:t>
      </w:r>
      <w:r w:rsidRPr="00DA5E3B">
        <w:rPr>
          <w:rFonts w:ascii="Arial" w:hAnsi="Arial" w:cs="Arial"/>
        </w:rPr>
        <w:t>或</w:t>
      </w:r>
      <w:r w:rsidRPr="00DA5E3B">
        <w:rPr>
          <w:rFonts w:ascii="Arial" w:hAnsi="Arial" w:cs="Arial"/>
        </w:rPr>
        <w:t>“</w:t>
      </w:r>
      <w:r w:rsidRPr="00DA5E3B">
        <w:rPr>
          <w:rFonts w:ascii="Arial" w:hAnsi="Arial" w:cs="Arial"/>
        </w:rPr>
        <w:t>标准化数据</w:t>
      </w:r>
      <w:r w:rsidRPr="00DA5E3B">
        <w:rPr>
          <w:rFonts w:ascii="Arial" w:hAnsi="Arial" w:cs="Arial"/>
        </w:rPr>
        <w:t>”</w:t>
      </w:r>
      <w:r w:rsidRPr="00DA5E3B">
        <w:rPr>
          <w:rFonts w:ascii="Arial" w:hAnsi="Arial" w:cs="Arial"/>
        </w:rPr>
        <w:t>，并在文件的元数据中记录所使用的标准化方法和参数。</w:t>
      </w:r>
    </w:p>
    <w:p w14:paraId="44D0C3A5" w14:textId="59DB0565" w:rsidR="00C15159" w:rsidRPr="00DA5E3B" w:rsidRDefault="00E25639" w:rsidP="00113DB6">
      <w:pPr>
        <w:pStyle w:val="30"/>
        <w:rPr>
          <w:rFonts w:ascii="Arial" w:eastAsia="宋体" w:hAnsi="Arial" w:cs="Arial"/>
        </w:rPr>
      </w:pPr>
      <w:bookmarkStart w:id="28" w:name="_Toc175842935"/>
      <w:r w:rsidRPr="00DA5E3B">
        <w:rPr>
          <w:rFonts w:ascii="Arial" w:eastAsia="宋体" w:hAnsi="Arial" w:cs="Arial"/>
        </w:rPr>
        <w:t>3.3.3</w:t>
      </w:r>
      <w:commentRangeStart w:id="29"/>
      <w:r w:rsidR="00C15159" w:rsidRPr="00DA5E3B">
        <w:rPr>
          <w:rFonts w:ascii="Arial" w:eastAsia="宋体" w:hAnsi="Arial" w:cs="Arial"/>
        </w:rPr>
        <w:t>和其他注释属性：</w:t>
      </w:r>
      <w:commentRangeEnd w:id="29"/>
      <w:r w:rsidR="00EA1DD6" w:rsidRPr="00DA5E3B">
        <w:rPr>
          <w:rStyle w:val="af5"/>
          <w:rFonts w:ascii="Arial" w:eastAsia="宋体" w:hAnsi="Arial" w:cs="Arial"/>
          <w:color w:val="auto"/>
        </w:rPr>
        <w:commentReference w:id="29"/>
      </w:r>
      <w:bookmarkEnd w:id="28"/>
    </w:p>
    <w:p w14:paraId="17EE7A12" w14:textId="2594445E" w:rsidR="00C15159" w:rsidRPr="00DA5E3B" w:rsidRDefault="00C15159" w:rsidP="00C15159">
      <w:pPr>
        <w:numPr>
          <w:ilvl w:val="0"/>
          <w:numId w:val="28"/>
        </w:numPr>
        <w:spacing w:line="360" w:lineRule="auto"/>
        <w:rPr>
          <w:rFonts w:ascii="Arial" w:hAnsi="Arial" w:cs="Arial"/>
        </w:rPr>
      </w:pPr>
      <w:r w:rsidRPr="00DA5E3B">
        <w:rPr>
          <w:rFonts w:ascii="Arial" w:hAnsi="Arial" w:cs="Arial"/>
        </w:rPr>
        <w:t>所有数值型注释，如计数、百分比或其他量化数据，必须使用浮点数（</w:t>
      </w:r>
      <w:r w:rsidRPr="00DA5E3B">
        <w:rPr>
          <w:rFonts w:ascii="Arial" w:hAnsi="Arial" w:cs="Arial"/>
        </w:rPr>
        <w:t>Float32</w:t>
      </w:r>
      <w:r w:rsidRPr="00DA5E3B">
        <w:rPr>
          <w:rFonts w:ascii="Arial" w:hAnsi="Arial" w:cs="Arial"/>
        </w:rPr>
        <w:t>）格式存储，以保持数据</w:t>
      </w:r>
      <w:r w:rsidR="00E25639" w:rsidRPr="00DA5E3B">
        <w:rPr>
          <w:rFonts w:ascii="Arial" w:hAnsi="Arial" w:cs="Arial"/>
        </w:rPr>
        <w:t>精度的一致性</w:t>
      </w:r>
      <w:r w:rsidRPr="00DA5E3B">
        <w:rPr>
          <w:rFonts w:ascii="Arial" w:hAnsi="Arial" w:cs="Arial"/>
        </w:rPr>
        <w:t>。</w:t>
      </w:r>
    </w:p>
    <w:p w14:paraId="32CDB1F2" w14:textId="77777777" w:rsidR="00C15159" w:rsidRPr="00DA5E3B" w:rsidRDefault="00C15159" w:rsidP="00C15159">
      <w:pPr>
        <w:numPr>
          <w:ilvl w:val="0"/>
          <w:numId w:val="28"/>
        </w:numPr>
        <w:spacing w:line="360" w:lineRule="auto"/>
        <w:rPr>
          <w:rFonts w:ascii="Arial" w:hAnsi="Arial" w:cs="Arial"/>
        </w:rPr>
      </w:pPr>
      <w:r w:rsidRPr="00DA5E3B">
        <w:rPr>
          <w:rFonts w:ascii="Arial" w:hAnsi="Arial" w:cs="Arial"/>
        </w:rPr>
        <w:t>非数值型注释，如细胞类型、实验条件等，必须统一存储为字符串格式（</w:t>
      </w:r>
      <w:r w:rsidRPr="00DA5E3B">
        <w:rPr>
          <w:rFonts w:ascii="Arial" w:hAnsi="Arial" w:cs="Arial"/>
        </w:rPr>
        <w:t>object</w:t>
      </w:r>
      <w:r w:rsidRPr="00DA5E3B">
        <w:rPr>
          <w:rFonts w:ascii="Arial" w:hAnsi="Arial" w:cs="Arial"/>
        </w:rPr>
        <w:t>），以支持数据的一致性和可查询性。</w:t>
      </w:r>
    </w:p>
    <w:p w14:paraId="18306D9A" w14:textId="77777777" w:rsidR="00C15159" w:rsidRPr="00DA5E3B" w:rsidRDefault="00C15159" w:rsidP="00C15159">
      <w:pPr>
        <w:numPr>
          <w:ilvl w:val="0"/>
          <w:numId w:val="28"/>
        </w:numPr>
        <w:spacing w:line="360" w:lineRule="auto"/>
        <w:rPr>
          <w:rFonts w:ascii="Arial" w:hAnsi="Arial" w:cs="Arial"/>
        </w:rPr>
      </w:pPr>
      <w:r w:rsidRPr="00DA5E3B">
        <w:rPr>
          <w:rFonts w:ascii="Arial" w:hAnsi="Arial" w:cs="Arial"/>
        </w:rPr>
        <w:t>细胞</w:t>
      </w:r>
      <w:r w:rsidRPr="00DA5E3B">
        <w:rPr>
          <w:rFonts w:ascii="Arial" w:hAnsi="Arial" w:cs="Arial"/>
        </w:rPr>
        <w:t>ID</w:t>
      </w:r>
      <w:r w:rsidRPr="00DA5E3B">
        <w:rPr>
          <w:rFonts w:ascii="Arial" w:hAnsi="Arial" w:cs="Arial"/>
        </w:rPr>
        <w:t>的命名必须遵循明确的规范，如</w:t>
      </w:r>
      <w:r w:rsidRPr="00DA5E3B">
        <w:rPr>
          <w:rFonts w:ascii="Arial" w:hAnsi="Arial" w:cs="Arial"/>
        </w:rPr>
        <w:t>10X Genomics</w:t>
      </w:r>
      <w:r w:rsidRPr="00DA5E3B">
        <w:rPr>
          <w:rFonts w:ascii="Arial" w:hAnsi="Arial" w:cs="Arial"/>
        </w:rPr>
        <w:t>数据必须保留原始的</w:t>
      </w:r>
      <w:r w:rsidRPr="00DA5E3B">
        <w:rPr>
          <w:rFonts w:ascii="Arial" w:hAnsi="Arial" w:cs="Arial"/>
        </w:rPr>
        <w:t>Cell Barcode</w:t>
      </w:r>
      <w:r w:rsidRPr="00DA5E3B">
        <w:rPr>
          <w:rFonts w:ascii="Arial" w:hAnsi="Arial" w:cs="Arial"/>
        </w:rPr>
        <w:t>格式。</w:t>
      </w:r>
    </w:p>
    <w:p w14:paraId="14E97AE0" w14:textId="434DEB9D" w:rsidR="00C15159" w:rsidRPr="00DA5E3B" w:rsidRDefault="00E25639" w:rsidP="00113DB6">
      <w:pPr>
        <w:pStyle w:val="30"/>
        <w:rPr>
          <w:rFonts w:ascii="Arial" w:eastAsia="宋体" w:hAnsi="Arial" w:cs="Arial"/>
        </w:rPr>
      </w:pPr>
      <w:bookmarkStart w:id="30" w:name="_Toc175842936"/>
      <w:r w:rsidRPr="00DA5E3B">
        <w:rPr>
          <w:rFonts w:ascii="Arial" w:eastAsia="宋体" w:hAnsi="Arial" w:cs="Arial"/>
        </w:rPr>
        <w:t>3.3.4</w:t>
      </w:r>
      <w:r w:rsidR="00C15159" w:rsidRPr="00DA5E3B">
        <w:rPr>
          <w:rFonts w:ascii="Arial" w:eastAsia="宋体" w:hAnsi="Arial" w:cs="Arial"/>
        </w:rPr>
        <w:t xml:space="preserve"> </w:t>
      </w:r>
      <w:commentRangeStart w:id="31"/>
      <w:commentRangeStart w:id="32"/>
      <w:r w:rsidR="00C15159" w:rsidRPr="00DA5E3B">
        <w:rPr>
          <w:rFonts w:ascii="Arial" w:eastAsia="宋体" w:hAnsi="Arial" w:cs="Arial"/>
        </w:rPr>
        <w:t>文件完整性和兼容性：</w:t>
      </w:r>
      <w:commentRangeEnd w:id="31"/>
      <w:r w:rsidR="00EA1DD6" w:rsidRPr="00DA5E3B">
        <w:rPr>
          <w:rStyle w:val="af5"/>
          <w:rFonts w:ascii="Arial" w:eastAsia="宋体" w:hAnsi="Arial" w:cs="Arial"/>
          <w:color w:val="auto"/>
        </w:rPr>
        <w:commentReference w:id="31"/>
      </w:r>
      <w:bookmarkEnd w:id="30"/>
      <w:commentRangeEnd w:id="32"/>
      <w:r w:rsidR="000918CE">
        <w:rPr>
          <w:rStyle w:val="af5"/>
          <w:rFonts w:ascii="宋体" w:eastAsia="宋体" w:hAnsi="宋体" w:cs="宋体"/>
          <w:color w:val="auto"/>
        </w:rPr>
        <w:commentReference w:id="32"/>
      </w:r>
    </w:p>
    <w:p w14:paraId="5C1B9341" w14:textId="77777777" w:rsidR="00C15159" w:rsidRPr="00DA5E3B" w:rsidRDefault="00C15159" w:rsidP="00C15159">
      <w:pPr>
        <w:numPr>
          <w:ilvl w:val="0"/>
          <w:numId w:val="29"/>
        </w:numPr>
        <w:spacing w:line="360" w:lineRule="auto"/>
        <w:rPr>
          <w:rFonts w:ascii="Arial" w:hAnsi="Arial" w:cs="Arial"/>
        </w:rPr>
      </w:pPr>
      <w:r w:rsidRPr="00DA5E3B">
        <w:rPr>
          <w:rFonts w:ascii="Arial" w:hAnsi="Arial" w:cs="Arial"/>
        </w:rPr>
        <w:t>H5AD</w:t>
      </w:r>
      <w:r w:rsidRPr="00DA5E3B">
        <w:rPr>
          <w:rFonts w:ascii="Arial" w:hAnsi="Arial" w:cs="Arial"/>
        </w:rPr>
        <w:t>文件必须包含完整的文件结构描述文档，说明各数据层的内容和格式，以便用户和自动化工具的理解和使用。</w:t>
      </w:r>
    </w:p>
    <w:p w14:paraId="6F73AF1A" w14:textId="77777777" w:rsidR="00DA3307" w:rsidRPr="00DA5E3B" w:rsidRDefault="00C15159" w:rsidP="00DA3307">
      <w:pPr>
        <w:numPr>
          <w:ilvl w:val="0"/>
          <w:numId w:val="29"/>
        </w:numPr>
        <w:spacing w:line="360" w:lineRule="auto"/>
        <w:rPr>
          <w:rFonts w:ascii="Arial" w:hAnsi="Arial" w:cs="Arial"/>
        </w:rPr>
      </w:pPr>
      <w:r w:rsidRPr="00DA5E3B">
        <w:rPr>
          <w:rFonts w:ascii="Arial" w:hAnsi="Arial" w:cs="Arial"/>
        </w:rPr>
        <w:t>文件必须通过兼容性检验，确保能够被主流的单细胞分析工具无误读取。</w:t>
      </w:r>
    </w:p>
    <w:p w14:paraId="0EE2795E" w14:textId="7FB3563B" w:rsidR="00BC197D" w:rsidRPr="00DA5E3B" w:rsidRDefault="00DA3307" w:rsidP="00DA3307">
      <w:pPr>
        <w:pStyle w:val="20"/>
        <w:rPr>
          <w:rFonts w:ascii="Arial" w:eastAsia="宋体" w:hAnsi="Arial" w:cs="Arial"/>
        </w:rPr>
      </w:pPr>
      <w:bookmarkStart w:id="33" w:name="_Toc175842937"/>
      <w:r w:rsidRPr="00DA5E3B">
        <w:rPr>
          <w:rFonts w:ascii="Arial" w:eastAsia="宋体" w:hAnsi="Arial" w:cs="Arial"/>
        </w:rPr>
        <w:t>3.4 L4</w:t>
      </w:r>
      <w:r w:rsidRPr="00DA5E3B">
        <w:rPr>
          <w:rFonts w:ascii="Arial" w:eastAsia="宋体" w:hAnsi="Arial" w:cs="Arial"/>
        </w:rPr>
        <w:t>层</w:t>
      </w:r>
      <w:r w:rsidRPr="00DA5E3B">
        <w:rPr>
          <w:rFonts w:ascii="Arial" w:eastAsia="宋体" w:hAnsi="Arial" w:cs="Arial"/>
        </w:rPr>
        <w:t xml:space="preserve"> ATLAS</w:t>
      </w:r>
      <w:r w:rsidRPr="00DA5E3B">
        <w:rPr>
          <w:rFonts w:ascii="Arial" w:eastAsia="宋体" w:hAnsi="Arial" w:cs="Arial"/>
        </w:rPr>
        <w:t>级别的数据</w:t>
      </w:r>
      <w:bookmarkEnd w:id="33"/>
    </w:p>
    <w:p w14:paraId="52184572" w14:textId="0FDE92F3" w:rsidR="00DA3307" w:rsidRPr="00DA5E3B" w:rsidRDefault="00FF27AB" w:rsidP="008B12AD">
      <w:pPr>
        <w:pStyle w:val="30"/>
        <w:rPr>
          <w:rFonts w:ascii="Arial" w:eastAsia="宋体" w:hAnsi="Arial" w:cs="Arial"/>
        </w:rPr>
      </w:pPr>
      <w:bookmarkStart w:id="34" w:name="_Toc175842938"/>
      <w:r w:rsidRPr="00DA5E3B">
        <w:rPr>
          <w:rFonts w:ascii="Arial" w:eastAsia="宋体" w:hAnsi="Arial" w:cs="Arial"/>
        </w:rPr>
        <w:t>3.4.1</w:t>
      </w:r>
      <w:commentRangeStart w:id="35"/>
      <w:commentRangeStart w:id="36"/>
      <w:r w:rsidR="00DA3307" w:rsidRPr="00DA5E3B">
        <w:rPr>
          <w:rFonts w:ascii="Arial" w:eastAsia="宋体" w:hAnsi="Arial" w:cs="Arial"/>
        </w:rPr>
        <w:t>数据一致性</w:t>
      </w:r>
      <w:commentRangeEnd w:id="35"/>
      <w:r w:rsidR="009664AA" w:rsidRPr="00DA5E3B">
        <w:rPr>
          <w:rStyle w:val="af5"/>
          <w:rFonts w:ascii="Arial" w:eastAsia="宋体" w:hAnsi="Arial" w:cs="Arial"/>
          <w:color w:val="auto"/>
        </w:rPr>
        <w:commentReference w:id="35"/>
      </w:r>
      <w:bookmarkEnd w:id="34"/>
      <w:commentRangeEnd w:id="36"/>
      <w:r w:rsidR="000918CE">
        <w:rPr>
          <w:rStyle w:val="af5"/>
          <w:rFonts w:ascii="宋体" w:eastAsia="宋体" w:hAnsi="宋体" w:cs="宋体"/>
          <w:color w:val="auto"/>
        </w:rPr>
        <w:commentReference w:id="36"/>
      </w:r>
    </w:p>
    <w:p w14:paraId="082CF7F1" w14:textId="0E4BBAA7" w:rsidR="00DA3307" w:rsidRPr="00DA5E3B" w:rsidRDefault="00DA3307" w:rsidP="008B12AD">
      <w:pPr>
        <w:pStyle w:val="a9"/>
        <w:numPr>
          <w:ilvl w:val="3"/>
          <w:numId w:val="33"/>
        </w:numPr>
        <w:spacing w:line="360" w:lineRule="auto"/>
        <w:rPr>
          <w:rFonts w:ascii="Arial" w:hAnsi="Arial" w:cs="Arial"/>
        </w:rPr>
      </w:pPr>
      <w:r w:rsidRPr="00DA5E3B">
        <w:rPr>
          <w:rFonts w:ascii="Arial" w:hAnsi="Arial" w:cs="Arial"/>
        </w:rPr>
        <w:t>Gene ID</w:t>
      </w:r>
      <w:r w:rsidRPr="00DA5E3B">
        <w:rPr>
          <w:rFonts w:ascii="Arial" w:hAnsi="Arial" w:cs="Arial"/>
        </w:rPr>
        <w:t>的明确版本要求：</w:t>
      </w:r>
    </w:p>
    <w:p w14:paraId="40307DA4" w14:textId="77777777" w:rsidR="00DA3307" w:rsidRPr="00DA5E3B" w:rsidRDefault="00DA3307" w:rsidP="008B12AD">
      <w:pPr>
        <w:numPr>
          <w:ilvl w:val="0"/>
          <w:numId w:val="16"/>
        </w:numPr>
        <w:tabs>
          <w:tab w:val="num" w:pos="1440"/>
        </w:tabs>
        <w:spacing w:line="360" w:lineRule="auto"/>
        <w:rPr>
          <w:rFonts w:ascii="Arial" w:hAnsi="Arial" w:cs="Arial"/>
        </w:rPr>
      </w:pPr>
      <w:r w:rsidRPr="00DA5E3B">
        <w:rPr>
          <w:rFonts w:ascii="Arial" w:hAnsi="Arial" w:cs="Arial"/>
        </w:rPr>
        <w:t>所有</w:t>
      </w:r>
      <w:r w:rsidRPr="00DA5E3B">
        <w:rPr>
          <w:rFonts w:ascii="Arial" w:hAnsi="Arial" w:cs="Arial"/>
        </w:rPr>
        <w:t>gene ID</w:t>
      </w:r>
      <w:r w:rsidRPr="00DA5E3B">
        <w:rPr>
          <w:rFonts w:ascii="Arial" w:hAnsi="Arial" w:cs="Arial"/>
        </w:rPr>
        <w:t>必须明确指定到具体的</w:t>
      </w:r>
      <w:r w:rsidRPr="00DA5E3B">
        <w:rPr>
          <w:rFonts w:ascii="Arial" w:hAnsi="Arial" w:cs="Arial"/>
        </w:rPr>
        <w:t>release</w:t>
      </w:r>
      <w:r w:rsidRPr="00DA5E3B">
        <w:rPr>
          <w:rFonts w:ascii="Arial" w:hAnsi="Arial" w:cs="Arial"/>
        </w:rPr>
        <w:t>版本或</w:t>
      </w:r>
      <w:r w:rsidRPr="00DA5E3B">
        <w:rPr>
          <w:rFonts w:ascii="Arial" w:hAnsi="Arial" w:cs="Arial"/>
        </w:rPr>
        <w:t>build</w:t>
      </w:r>
      <w:r w:rsidRPr="00DA5E3B">
        <w:rPr>
          <w:rFonts w:ascii="Arial" w:hAnsi="Arial" w:cs="Arial"/>
        </w:rPr>
        <w:t>版本（例如，</w:t>
      </w:r>
      <w:proofErr w:type="spellStart"/>
      <w:r w:rsidRPr="00DA5E3B">
        <w:rPr>
          <w:rFonts w:ascii="Arial" w:hAnsi="Arial" w:cs="Arial"/>
        </w:rPr>
        <w:t>Ensembl</w:t>
      </w:r>
      <w:proofErr w:type="spellEnd"/>
      <w:r w:rsidRPr="00DA5E3B">
        <w:rPr>
          <w:rFonts w:ascii="Arial" w:hAnsi="Arial" w:cs="Arial"/>
        </w:rPr>
        <w:t xml:space="preserve"> Release 104</w:t>
      </w:r>
      <w:r w:rsidRPr="00DA5E3B">
        <w:rPr>
          <w:rFonts w:ascii="Arial" w:hAnsi="Arial" w:cs="Arial"/>
        </w:rPr>
        <w:t>或</w:t>
      </w:r>
      <w:r w:rsidRPr="00DA5E3B">
        <w:rPr>
          <w:rFonts w:ascii="Arial" w:hAnsi="Arial" w:cs="Arial"/>
        </w:rPr>
        <w:t>UCSC hg38</w:t>
      </w:r>
      <w:r w:rsidRPr="00DA5E3B">
        <w:rPr>
          <w:rFonts w:ascii="Arial" w:hAnsi="Arial" w:cs="Arial"/>
        </w:rPr>
        <w:t>）。</w:t>
      </w:r>
    </w:p>
    <w:p w14:paraId="0BCCDC98" w14:textId="77777777" w:rsidR="008B12AD" w:rsidRPr="00DA5E3B" w:rsidRDefault="00DA3307" w:rsidP="008B12AD">
      <w:pPr>
        <w:numPr>
          <w:ilvl w:val="0"/>
          <w:numId w:val="16"/>
        </w:numPr>
        <w:tabs>
          <w:tab w:val="num" w:pos="1440"/>
        </w:tabs>
        <w:spacing w:line="360" w:lineRule="auto"/>
        <w:rPr>
          <w:rFonts w:ascii="Arial" w:hAnsi="Arial" w:cs="Arial"/>
        </w:rPr>
      </w:pPr>
      <w:r w:rsidRPr="00DA5E3B">
        <w:rPr>
          <w:rFonts w:ascii="Arial" w:hAnsi="Arial" w:cs="Arial"/>
        </w:rPr>
        <w:t>必须验证所有</w:t>
      </w:r>
      <w:r w:rsidRPr="00DA5E3B">
        <w:rPr>
          <w:rFonts w:ascii="Arial" w:hAnsi="Arial" w:cs="Arial"/>
        </w:rPr>
        <w:t>gene ID</w:t>
      </w:r>
      <w:r w:rsidRPr="00DA5E3B">
        <w:rPr>
          <w:rFonts w:ascii="Arial" w:hAnsi="Arial" w:cs="Arial"/>
        </w:rPr>
        <w:t>在指定命名空间中的存在性和一致性，以防止版本冲突或错误映射。</w:t>
      </w:r>
    </w:p>
    <w:p w14:paraId="7ABD3E5C" w14:textId="61D0C01D" w:rsidR="00DA3307" w:rsidRPr="00DA5E3B" w:rsidRDefault="00DA3307" w:rsidP="008B12AD">
      <w:pPr>
        <w:pStyle w:val="a9"/>
        <w:numPr>
          <w:ilvl w:val="3"/>
          <w:numId w:val="33"/>
        </w:numPr>
        <w:spacing w:line="360" w:lineRule="auto"/>
        <w:rPr>
          <w:rFonts w:ascii="Arial" w:hAnsi="Arial" w:cs="Arial"/>
        </w:rPr>
      </w:pPr>
      <w:r w:rsidRPr="00DA5E3B">
        <w:rPr>
          <w:rFonts w:ascii="Arial" w:hAnsi="Arial" w:cs="Arial"/>
        </w:rPr>
        <w:lastRenderedPageBreak/>
        <w:t>原始数据的保存：</w:t>
      </w:r>
    </w:p>
    <w:p w14:paraId="490E48CE" w14:textId="77777777" w:rsidR="00DA3307" w:rsidRPr="00DA5E3B" w:rsidRDefault="00DA3307" w:rsidP="008B12AD">
      <w:pPr>
        <w:numPr>
          <w:ilvl w:val="0"/>
          <w:numId w:val="16"/>
        </w:numPr>
        <w:tabs>
          <w:tab w:val="num" w:pos="1440"/>
        </w:tabs>
        <w:spacing w:line="360" w:lineRule="auto"/>
        <w:rPr>
          <w:rFonts w:ascii="Arial" w:hAnsi="Arial" w:cs="Arial"/>
        </w:rPr>
      </w:pPr>
      <w:r w:rsidRPr="00DA5E3B">
        <w:rPr>
          <w:rFonts w:ascii="Arial" w:hAnsi="Arial" w:cs="Arial"/>
        </w:rPr>
        <w:t>即使在图谱级别的数据中，也建议保留原始的、未经标准化的计数矩阵。这不仅有助于数据验证和重新分析，也增强了数据的透明度和可追溯性。</w:t>
      </w:r>
    </w:p>
    <w:p w14:paraId="440BEA91" w14:textId="5F48E4B9" w:rsidR="00DA3307" w:rsidRPr="00DA5E3B" w:rsidRDefault="00DA3307" w:rsidP="008B12AD">
      <w:pPr>
        <w:numPr>
          <w:ilvl w:val="0"/>
          <w:numId w:val="16"/>
        </w:numPr>
        <w:tabs>
          <w:tab w:val="num" w:pos="1440"/>
        </w:tabs>
        <w:spacing w:line="360" w:lineRule="auto"/>
        <w:rPr>
          <w:rFonts w:ascii="Arial" w:hAnsi="Arial" w:cs="Arial"/>
        </w:rPr>
      </w:pPr>
      <w:commentRangeStart w:id="37"/>
      <w:r w:rsidRPr="00DA5E3B">
        <w:rPr>
          <w:rFonts w:ascii="Arial" w:hAnsi="Arial" w:cs="Arial"/>
        </w:rPr>
        <w:t>对于只包含选定基因集的情况，应提供完整</w:t>
      </w:r>
      <w:r w:rsidR="00B03C66" w:rsidRPr="00DA5E3B">
        <w:rPr>
          <w:rFonts w:ascii="Arial" w:hAnsi="Arial" w:cs="Arial"/>
        </w:rPr>
        <w:t>原始测序数据及</w:t>
      </w:r>
      <w:r w:rsidR="007B12D8" w:rsidRPr="00DA5E3B">
        <w:rPr>
          <w:rFonts w:ascii="Arial" w:hAnsi="Arial" w:cs="Arial"/>
        </w:rPr>
        <w:t>完整的进行基因集筛选的</w:t>
      </w:r>
      <w:r w:rsidR="00D94DCA" w:rsidRPr="00DA5E3B">
        <w:rPr>
          <w:rFonts w:ascii="Arial" w:hAnsi="Arial" w:cs="Arial"/>
        </w:rPr>
        <w:t>，并可自动化完成筛选的可执行文件</w:t>
      </w:r>
      <w:r w:rsidRPr="00DA5E3B">
        <w:rPr>
          <w:rFonts w:ascii="Arial" w:hAnsi="Arial" w:cs="Arial"/>
        </w:rPr>
        <w:t>。</w:t>
      </w:r>
      <w:commentRangeEnd w:id="37"/>
      <w:r w:rsidR="005C34E9" w:rsidRPr="00DA5E3B">
        <w:rPr>
          <w:rStyle w:val="af5"/>
          <w:rFonts w:ascii="Arial" w:hAnsi="Arial" w:cs="Arial"/>
        </w:rPr>
        <w:commentReference w:id="37"/>
      </w:r>
    </w:p>
    <w:p w14:paraId="18328D74" w14:textId="2D8C294F" w:rsidR="00DA3307" w:rsidRPr="00DA5E3B" w:rsidRDefault="008B12AD" w:rsidP="00DA3307">
      <w:pPr>
        <w:spacing w:line="360" w:lineRule="auto"/>
        <w:rPr>
          <w:rFonts w:ascii="Arial" w:hAnsi="Arial" w:cs="Arial"/>
        </w:rPr>
      </w:pPr>
      <w:r w:rsidRPr="00DA5E3B">
        <w:rPr>
          <w:rFonts w:ascii="Arial" w:hAnsi="Arial" w:cs="Arial"/>
        </w:rPr>
        <w:t>3.4.1.3</w:t>
      </w:r>
      <w:r w:rsidR="00DA3307" w:rsidRPr="00DA5E3B">
        <w:rPr>
          <w:rFonts w:ascii="Arial" w:hAnsi="Arial" w:cs="Arial"/>
        </w:rPr>
        <w:t>数据格式和术语一致性</w:t>
      </w:r>
    </w:p>
    <w:p w14:paraId="6FE021BE" w14:textId="683EA030" w:rsidR="00DA3307" w:rsidRPr="00DA5E3B" w:rsidRDefault="002C5BC6" w:rsidP="008B12AD">
      <w:pPr>
        <w:numPr>
          <w:ilvl w:val="0"/>
          <w:numId w:val="16"/>
        </w:numPr>
        <w:tabs>
          <w:tab w:val="num" w:pos="1440"/>
        </w:tabs>
        <w:spacing w:line="360" w:lineRule="auto"/>
        <w:rPr>
          <w:rFonts w:ascii="Arial" w:hAnsi="Arial" w:cs="Arial"/>
        </w:rPr>
      </w:pPr>
      <w:commentRangeStart w:id="38"/>
      <w:r w:rsidRPr="00DA5E3B">
        <w:rPr>
          <w:rFonts w:ascii="Arial" w:hAnsi="Arial" w:cs="Arial"/>
        </w:rPr>
        <w:t>文件中的注释信息的字段应当与控制词汇</w:t>
      </w:r>
      <w:r w:rsidR="00FF0732" w:rsidRPr="00DA5E3B">
        <w:rPr>
          <w:rFonts w:ascii="Arial" w:hAnsi="Arial" w:cs="Arial"/>
        </w:rPr>
        <w:t>保持一致</w:t>
      </w:r>
      <w:r w:rsidR="00DA3307" w:rsidRPr="00DA5E3B">
        <w:rPr>
          <w:rFonts w:ascii="Arial" w:hAnsi="Arial" w:cs="Arial"/>
        </w:rPr>
        <w:t>。</w:t>
      </w:r>
    </w:p>
    <w:p w14:paraId="047B63A6" w14:textId="025E5480" w:rsidR="00DA3307" w:rsidRPr="00DA5E3B" w:rsidRDefault="00DA3307" w:rsidP="008B12AD">
      <w:pPr>
        <w:numPr>
          <w:ilvl w:val="0"/>
          <w:numId w:val="16"/>
        </w:numPr>
        <w:tabs>
          <w:tab w:val="num" w:pos="1440"/>
        </w:tabs>
        <w:spacing w:line="360" w:lineRule="auto"/>
        <w:rPr>
          <w:rFonts w:ascii="Arial" w:hAnsi="Arial" w:cs="Arial"/>
        </w:rPr>
      </w:pPr>
      <w:r w:rsidRPr="00DA5E3B">
        <w:rPr>
          <w:rFonts w:ascii="Arial" w:hAnsi="Arial" w:cs="Arial"/>
        </w:rPr>
        <w:t>对于文件中出现的非控制词汇字段</w:t>
      </w:r>
      <w:r w:rsidR="00FF0732" w:rsidRPr="00DA5E3B">
        <w:rPr>
          <w:rFonts w:ascii="Arial" w:hAnsi="Arial" w:cs="Arial"/>
        </w:rPr>
        <w:t>、非控制数据实体，由用户申请进行控制词汇</w:t>
      </w:r>
      <w:r w:rsidR="00FF0732" w:rsidRPr="00DA5E3B">
        <w:rPr>
          <w:rFonts w:ascii="Arial" w:hAnsi="Arial" w:cs="Arial"/>
        </w:rPr>
        <w:t>/</w:t>
      </w:r>
      <w:r w:rsidR="00FF0732" w:rsidRPr="00DA5E3B">
        <w:rPr>
          <w:rFonts w:ascii="Arial" w:hAnsi="Arial" w:cs="Arial"/>
        </w:rPr>
        <w:t>数据实体的注册</w:t>
      </w:r>
      <w:r w:rsidR="00FF0732" w:rsidRPr="00DA5E3B">
        <w:rPr>
          <w:rFonts w:ascii="Arial" w:hAnsi="Arial" w:cs="Arial"/>
        </w:rPr>
        <w:t>-</w:t>
      </w:r>
      <w:r w:rsidR="00FF0732" w:rsidRPr="00DA5E3B">
        <w:rPr>
          <w:rFonts w:ascii="Arial" w:hAnsi="Arial" w:cs="Arial"/>
        </w:rPr>
        <w:t>审核</w:t>
      </w:r>
      <w:r w:rsidR="00FF0732" w:rsidRPr="00DA5E3B">
        <w:rPr>
          <w:rFonts w:ascii="Arial" w:hAnsi="Arial" w:cs="Arial"/>
        </w:rPr>
        <w:t>-</w:t>
      </w:r>
      <w:r w:rsidR="00FF0732" w:rsidRPr="00DA5E3B">
        <w:rPr>
          <w:rFonts w:ascii="Arial" w:hAnsi="Arial" w:cs="Arial"/>
        </w:rPr>
        <w:t>发布流程</w:t>
      </w:r>
      <w:r w:rsidRPr="00DA5E3B">
        <w:rPr>
          <w:rFonts w:ascii="Arial" w:hAnsi="Arial" w:cs="Arial"/>
        </w:rPr>
        <w:t>。</w:t>
      </w:r>
      <w:commentRangeEnd w:id="38"/>
      <w:r w:rsidR="00FF0732" w:rsidRPr="00DA5E3B">
        <w:rPr>
          <w:rStyle w:val="af5"/>
          <w:rFonts w:ascii="Arial" w:hAnsi="Arial" w:cs="Arial"/>
        </w:rPr>
        <w:commentReference w:id="38"/>
      </w:r>
    </w:p>
    <w:p w14:paraId="041F7D67" w14:textId="77777777" w:rsidR="00DA3307" w:rsidRPr="00DA5E3B" w:rsidRDefault="00DA3307" w:rsidP="008B12AD">
      <w:pPr>
        <w:numPr>
          <w:ilvl w:val="0"/>
          <w:numId w:val="16"/>
        </w:numPr>
        <w:tabs>
          <w:tab w:val="num" w:pos="1440"/>
        </w:tabs>
        <w:spacing w:line="360" w:lineRule="auto"/>
        <w:rPr>
          <w:rFonts w:ascii="Arial" w:hAnsi="Arial" w:cs="Arial"/>
        </w:rPr>
      </w:pPr>
      <w:r w:rsidRPr="00DA5E3B">
        <w:rPr>
          <w:rFonts w:ascii="Arial" w:hAnsi="Arial" w:cs="Arial"/>
        </w:rPr>
        <w:t>确保</w:t>
      </w:r>
      <w:r w:rsidRPr="00DA5E3B">
        <w:rPr>
          <w:rFonts w:ascii="Arial" w:hAnsi="Arial" w:cs="Arial"/>
        </w:rPr>
        <w:t>L4</w:t>
      </w:r>
      <w:r w:rsidRPr="00DA5E3B">
        <w:rPr>
          <w:rFonts w:ascii="Arial" w:hAnsi="Arial" w:cs="Arial"/>
        </w:rPr>
        <w:t>层的数据格式与</w:t>
      </w:r>
      <w:r w:rsidRPr="00DA5E3B">
        <w:rPr>
          <w:rFonts w:ascii="Arial" w:hAnsi="Arial" w:cs="Arial"/>
        </w:rPr>
        <w:t>L3</w:t>
      </w:r>
      <w:r w:rsidRPr="00DA5E3B">
        <w:rPr>
          <w:rFonts w:ascii="Arial" w:hAnsi="Arial" w:cs="Arial"/>
        </w:rPr>
        <w:t>层保持一致性，例如，在数据类型（如</w:t>
      </w:r>
      <w:r w:rsidRPr="00DA5E3B">
        <w:rPr>
          <w:rFonts w:ascii="Arial" w:hAnsi="Arial" w:cs="Arial"/>
        </w:rPr>
        <w:t>INT</w:t>
      </w:r>
      <w:r w:rsidRPr="00DA5E3B">
        <w:rPr>
          <w:rFonts w:ascii="Arial" w:hAnsi="Arial" w:cs="Arial"/>
        </w:rPr>
        <w:t>或</w:t>
      </w:r>
      <w:r w:rsidRPr="00DA5E3B">
        <w:rPr>
          <w:rFonts w:ascii="Arial" w:hAnsi="Arial" w:cs="Arial"/>
        </w:rPr>
        <w:t>Float32</w:t>
      </w:r>
      <w:r w:rsidRPr="00DA5E3B">
        <w:rPr>
          <w:rFonts w:ascii="Arial" w:hAnsi="Arial" w:cs="Arial"/>
        </w:rPr>
        <w:t>）和数据结构上应保持统一，以便于自动化处理和跨层级数据比较。</w:t>
      </w:r>
    </w:p>
    <w:p w14:paraId="0A5692CF" w14:textId="77777777" w:rsidR="00DF2D16" w:rsidRPr="00DA5E3B" w:rsidRDefault="00DF2D16" w:rsidP="00DF2D16">
      <w:pPr>
        <w:spacing w:line="360" w:lineRule="auto"/>
        <w:rPr>
          <w:rFonts w:ascii="Arial" w:hAnsi="Arial" w:cs="Arial"/>
        </w:rPr>
      </w:pPr>
      <w:r w:rsidRPr="00DA5E3B">
        <w:rPr>
          <w:rFonts w:ascii="Arial" w:hAnsi="Arial" w:cs="Arial"/>
        </w:rPr>
        <w:t>3.4.1.</w:t>
      </w:r>
      <w:r w:rsidRPr="00DA5E3B">
        <w:rPr>
          <w:rFonts w:ascii="Arial" w:hAnsi="Arial" w:cs="Arial"/>
        </w:rPr>
        <w:t>4</w:t>
      </w:r>
      <w:r w:rsidR="00DA3307" w:rsidRPr="00DA5E3B">
        <w:rPr>
          <w:rFonts w:ascii="Arial" w:hAnsi="Arial" w:cs="Arial"/>
        </w:rPr>
        <w:t>元数据的详细记录和公开：</w:t>
      </w:r>
    </w:p>
    <w:p w14:paraId="27770746" w14:textId="6400B618" w:rsidR="00DA3307" w:rsidRPr="00DA5E3B" w:rsidRDefault="00DA3307" w:rsidP="00DF2D16">
      <w:pPr>
        <w:numPr>
          <w:ilvl w:val="0"/>
          <w:numId w:val="16"/>
        </w:numPr>
        <w:tabs>
          <w:tab w:val="num" w:pos="1440"/>
        </w:tabs>
        <w:spacing w:line="360" w:lineRule="auto"/>
        <w:rPr>
          <w:rFonts w:ascii="Arial" w:hAnsi="Arial" w:cs="Arial"/>
        </w:rPr>
      </w:pPr>
      <w:commentRangeStart w:id="39"/>
      <w:r w:rsidRPr="00DA5E3B">
        <w:rPr>
          <w:rFonts w:ascii="Arial" w:hAnsi="Arial" w:cs="Arial"/>
        </w:rPr>
        <w:t>对于每个数据集，提供详细的元数据，描述</w:t>
      </w:r>
      <w:r w:rsidR="00DF2D16" w:rsidRPr="00DA5E3B">
        <w:rPr>
          <w:rFonts w:ascii="Arial" w:hAnsi="Arial" w:cs="Arial"/>
        </w:rPr>
        <w:t>最小数据元、</w:t>
      </w:r>
      <w:r w:rsidRPr="00DA5E3B">
        <w:rPr>
          <w:rFonts w:ascii="Arial" w:hAnsi="Arial" w:cs="Arial"/>
        </w:rPr>
        <w:t>数据的来源、处理步骤、数据整合方法及其它相关信息。</w:t>
      </w:r>
      <w:commentRangeEnd w:id="39"/>
      <w:r w:rsidR="008B12AD" w:rsidRPr="00DA5E3B">
        <w:rPr>
          <w:rFonts w:ascii="Arial" w:hAnsi="Arial" w:cs="Arial"/>
        </w:rPr>
        <w:commentReference w:id="39"/>
      </w:r>
    </w:p>
    <w:p w14:paraId="51E49609" w14:textId="77777777" w:rsidR="00671DB4" w:rsidRPr="00DA5E3B" w:rsidRDefault="00DA3307" w:rsidP="00671DB4">
      <w:pPr>
        <w:numPr>
          <w:ilvl w:val="0"/>
          <w:numId w:val="16"/>
        </w:numPr>
        <w:tabs>
          <w:tab w:val="num" w:pos="1440"/>
        </w:tabs>
        <w:spacing w:line="360" w:lineRule="auto"/>
        <w:rPr>
          <w:rFonts w:ascii="Arial" w:hAnsi="Arial" w:cs="Arial"/>
        </w:rPr>
      </w:pPr>
      <w:r w:rsidRPr="00DA5E3B">
        <w:rPr>
          <w:rFonts w:ascii="Arial" w:hAnsi="Arial" w:cs="Arial"/>
        </w:rPr>
        <w:t>元数据应包括数据访问和使用的条件，如许可信息和任何使用限制。</w:t>
      </w:r>
    </w:p>
    <w:p w14:paraId="0F31F8E4" w14:textId="05581389" w:rsidR="00DA3307" w:rsidRPr="00DA5E3B" w:rsidRDefault="00671DB4" w:rsidP="00B456FC">
      <w:pPr>
        <w:pStyle w:val="20"/>
        <w:rPr>
          <w:rFonts w:ascii="Arial" w:eastAsia="宋体" w:hAnsi="Arial" w:cs="Arial"/>
        </w:rPr>
      </w:pPr>
      <w:bookmarkStart w:id="40" w:name="_Toc175842939"/>
      <w:r w:rsidRPr="00DA5E3B">
        <w:rPr>
          <w:rFonts w:ascii="Arial" w:eastAsia="宋体" w:hAnsi="Arial" w:cs="Arial"/>
        </w:rPr>
        <w:t xml:space="preserve">3.5. </w:t>
      </w:r>
      <w:r w:rsidR="006D636D" w:rsidRPr="00DA5E3B">
        <w:rPr>
          <w:rFonts w:ascii="Arial" w:eastAsia="宋体" w:hAnsi="Arial" w:cs="Arial"/>
        </w:rPr>
        <w:t>L5</w:t>
      </w:r>
      <w:r w:rsidR="006D636D" w:rsidRPr="00DA5E3B">
        <w:rPr>
          <w:rFonts w:ascii="Arial" w:eastAsia="宋体" w:hAnsi="Arial" w:cs="Arial"/>
        </w:rPr>
        <w:t>层</w:t>
      </w:r>
      <w:r w:rsidR="00B456FC" w:rsidRPr="00DA5E3B">
        <w:rPr>
          <w:rFonts w:ascii="Arial" w:eastAsia="宋体" w:hAnsi="Arial" w:cs="Arial"/>
        </w:rPr>
        <w:t xml:space="preserve"> </w:t>
      </w:r>
      <w:commentRangeStart w:id="41"/>
      <w:commentRangeStart w:id="42"/>
      <w:r w:rsidR="00B456FC" w:rsidRPr="00DA5E3B">
        <w:rPr>
          <w:rFonts w:ascii="Arial" w:eastAsia="宋体" w:hAnsi="Arial" w:cs="Arial"/>
        </w:rPr>
        <w:t>知识生成与研究成果</w:t>
      </w:r>
      <w:commentRangeEnd w:id="41"/>
      <w:r w:rsidR="00B456FC" w:rsidRPr="00DA5E3B">
        <w:rPr>
          <w:rFonts w:ascii="Arial" w:eastAsia="宋体" w:hAnsi="Arial" w:cs="Arial"/>
        </w:rPr>
        <w:commentReference w:id="41"/>
      </w:r>
      <w:commentRangeEnd w:id="42"/>
      <w:r w:rsidR="00B456FC" w:rsidRPr="00DA5E3B">
        <w:rPr>
          <w:rFonts w:ascii="Arial" w:eastAsia="宋体" w:hAnsi="Arial" w:cs="Arial"/>
        </w:rPr>
        <w:commentReference w:id="42"/>
      </w:r>
      <w:bookmarkEnd w:id="40"/>
    </w:p>
    <w:p w14:paraId="0A3528C2" w14:textId="7D5FC373" w:rsidR="00671DB4" w:rsidRPr="00DA5E3B" w:rsidRDefault="00671DB4" w:rsidP="00671DB4">
      <w:pPr>
        <w:pStyle w:val="30"/>
        <w:rPr>
          <w:rFonts w:ascii="Arial" w:eastAsia="宋体" w:hAnsi="Arial" w:cs="Arial"/>
        </w:rPr>
      </w:pPr>
      <w:bookmarkStart w:id="43" w:name="_Toc175842940"/>
      <w:r w:rsidRPr="00DA5E3B">
        <w:rPr>
          <w:rFonts w:ascii="Arial" w:eastAsia="宋体" w:hAnsi="Arial" w:cs="Arial"/>
        </w:rPr>
        <w:t>3.5.</w:t>
      </w:r>
      <w:r w:rsidRPr="00DA5E3B">
        <w:rPr>
          <w:rFonts w:ascii="Arial" w:eastAsia="宋体" w:hAnsi="Arial" w:cs="Arial"/>
        </w:rPr>
        <w:t xml:space="preserve">1. </w:t>
      </w:r>
      <w:r w:rsidRPr="00DA5E3B">
        <w:rPr>
          <w:rFonts w:ascii="Arial" w:eastAsia="宋体" w:hAnsi="Arial" w:cs="Arial"/>
        </w:rPr>
        <w:t>唯一性和标识</w:t>
      </w:r>
      <w:bookmarkEnd w:id="43"/>
    </w:p>
    <w:p w14:paraId="34695AD8" w14:textId="17095FD8" w:rsidR="00671DB4" w:rsidRPr="00DA5E3B" w:rsidRDefault="00671DB4" w:rsidP="00671DB4">
      <w:pPr>
        <w:numPr>
          <w:ilvl w:val="0"/>
          <w:numId w:val="43"/>
        </w:numPr>
        <w:spacing w:before="100" w:beforeAutospacing="1" w:after="100" w:afterAutospacing="1"/>
        <w:rPr>
          <w:rFonts w:ascii="Arial" w:hAnsi="Arial" w:cs="Arial"/>
        </w:rPr>
      </w:pPr>
      <w:r w:rsidRPr="00DA5E3B">
        <w:rPr>
          <w:rStyle w:val="afa"/>
          <w:rFonts w:ascii="Arial" w:hAnsi="Arial" w:cs="Arial"/>
        </w:rPr>
        <w:t>数据实体唯一性</w:t>
      </w:r>
      <w:r w:rsidRPr="00DA5E3B">
        <w:rPr>
          <w:rFonts w:ascii="Arial" w:hAnsi="Arial" w:cs="Arial"/>
        </w:rPr>
        <w:t>：确保每个知识实体在系统中拥有唯一的标识符。</w:t>
      </w:r>
    </w:p>
    <w:p w14:paraId="30C506B3" w14:textId="0CE0FC49" w:rsidR="00B456FC" w:rsidRPr="00DA5E3B" w:rsidRDefault="00671DB4" w:rsidP="00B456FC">
      <w:pPr>
        <w:numPr>
          <w:ilvl w:val="0"/>
          <w:numId w:val="43"/>
        </w:numPr>
        <w:spacing w:before="100" w:beforeAutospacing="1" w:after="100" w:afterAutospacing="1"/>
        <w:rPr>
          <w:rFonts w:ascii="Arial" w:hAnsi="Arial" w:cs="Arial"/>
        </w:rPr>
      </w:pPr>
      <w:r w:rsidRPr="00DA5E3B">
        <w:rPr>
          <w:rStyle w:val="afa"/>
          <w:rFonts w:ascii="Arial" w:hAnsi="Arial" w:cs="Arial"/>
        </w:rPr>
        <w:t>版本控制</w:t>
      </w:r>
      <w:r w:rsidRPr="00DA5E3B">
        <w:rPr>
          <w:rFonts w:ascii="Arial" w:hAnsi="Arial" w:cs="Arial"/>
        </w:rPr>
        <w:t>：为每个知识实体实施严格的版本控制机制。</w:t>
      </w:r>
    </w:p>
    <w:p w14:paraId="419295D7" w14:textId="36968296" w:rsidR="00671DB4" w:rsidRPr="00DA5E3B" w:rsidRDefault="00B456FC" w:rsidP="00B456FC">
      <w:pPr>
        <w:pStyle w:val="30"/>
        <w:rPr>
          <w:rFonts w:ascii="Arial" w:eastAsia="宋体" w:hAnsi="Arial" w:cs="Arial"/>
        </w:rPr>
      </w:pPr>
      <w:bookmarkStart w:id="44" w:name="_Toc175842941"/>
      <w:r w:rsidRPr="00DA5E3B">
        <w:rPr>
          <w:rFonts w:ascii="Arial" w:eastAsia="宋体" w:hAnsi="Arial" w:cs="Arial"/>
        </w:rPr>
        <w:t>3.5.2</w:t>
      </w:r>
      <w:r w:rsidR="00671DB4" w:rsidRPr="00DA5E3B">
        <w:rPr>
          <w:rFonts w:ascii="Arial" w:eastAsia="宋体" w:hAnsi="Arial" w:cs="Arial"/>
        </w:rPr>
        <w:t xml:space="preserve"> </w:t>
      </w:r>
      <w:r w:rsidR="00671DB4" w:rsidRPr="00DA5E3B">
        <w:rPr>
          <w:rFonts w:ascii="Arial" w:eastAsia="宋体" w:hAnsi="Arial" w:cs="Arial"/>
        </w:rPr>
        <w:t>数据实体的清晰性和准确性</w:t>
      </w:r>
      <w:bookmarkEnd w:id="44"/>
    </w:p>
    <w:p w14:paraId="2F8B3E09" w14:textId="77777777" w:rsidR="00671DB4" w:rsidRPr="00DA5E3B" w:rsidRDefault="00671DB4" w:rsidP="00671DB4">
      <w:pPr>
        <w:numPr>
          <w:ilvl w:val="0"/>
          <w:numId w:val="44"/>
        </w:numPr>
        <w:spacing w:before="100" w:beforeAutospacing="1" w:after="100" w:afterAutospacing="1"/>
        <w:rPr>
          <w:rFonts w:ascii="Arial" w:hAnsi="Arial" w:cs="Arial"/>
        </w:rPr>
      </w:pPr>
      <w:r w:rsidRPr="00DA5E3B">
        <w:rPr>
          <w:rStyle w:val="afa"/>
          <w:rFonts w:ascii="Arial" w:hAnsi="Arial" w:cs="Arial"/>
        </w:rPr>
        <w:t>结构化表示</w:t>
      </w:r>
      <w:r w:rsidRPr="00DA5E3B">
        <w:rPr>
          <w:rFonts w:ascii="Arial" w:hAnsi="Arial" w:cs="Arial"/>
        </w:rPr>
        <w:t>：所有知识实体都应采用结构化的表示方式，如预定义的数据模型或标准化的格式，以减少歧义和提高信息的可读性。</w:t>
      </w:r>
    </w:p>
    <w:p w14:paraId="0BD7AC73" w14:textId="77777777" w:rsidR="00671DB4" w:rsidRPr="00DA5E3B" w:rsidRDefault="00671DB4" w:rsidP="00671DB4">
      <w:pPr>
        <w:numPr>
          <w:ilvl w:val="0"/>
          <w:numId w:val="44"/>
        </w:numPr>
        <w:spacing w:before="100" w:beforeAutospacing="1" w:after="100" w:afterAutospacing="1"/>
        <w:rPr>
          <w:rFonts w:ascii="Arial" w:hAnsi="Arial" w:cs="Arial"/>
        </w:rPr>
      </w:pPr>
      <w:r w:rsidRPr="00DA5E3B">
        <w:rPr>
          <w:rStyle w:val="afa"/>
          <w:rFonts w:ascii="Arial" w:hAnsi="Arial" w:cs="Arial"/>
        </w:rPr>
        <w:t>数据清洗和验证</w:t>
      </w:r>
      <w:r w:rsidRPr="00DA5E3B">
        <w:rPr>
          <w:rFonts w:ascii="Arial" w:hAnsi="Arial" w:cs="Arial"/>
        </w:rPr>
        <w:t>：对收集到的数据进行严格的清洗和验证，确保所有数据都是准确、完整的。对于从不同来源整合而来的数据，需要特别注意消除冗余和解决冲突。</w:t>
      </w:r>
    </w:p>
    <w:p w14:paraId="6BFF6EB3" w14:textId="5D91C01E" w:rsidR="00671DB4" w:rsidRPr="00DA5E3B" w:rsidRDefault="00B456FC" w:rsidP="00B456FC">
      <w:pPr>
        <w:pStyle w:val="30"/>
        <w:rPr>
          <w:rFonts w:ascii="Arial" w:eastAsia="宋体" w:hAnsi="Arial" w:cs="Arial"/>
        </w:rPr>
      </w:pPr>
      <w:bookmarkStart w:id="45" w:name="_Toc175842942"/>
      <w:r w:rsidRPr="00DA5E3B">
        <w:rPr>
          <w:rFonts w:ascii="Arial" w:eastAsia="宋体" w:hAnsi="Arial" w:cs="Arial"/>
        </w:rPr>
        <w:t>3</w:t>
      </w:r>
      <w:r w:rsidR="00671DB4" w:rsidRPr="00DA5E3B">
        <w:rPr>
          <w:rFonts w:ascii="Arial" w:eastAsia="宋体" w:hAnsi="Arial" w:cs="Arial"/>
        </w:rPr>
        <w:t>.</w:t>
      </w:r>
      <w:r w:rsidRPr="00DA5E3B">
        <w:rPr>
          <w:rFonts w:ascii="Arial" w:eastAsia="宋体" w:hAnsi="Arial" w:cs="Arial"/>
        </w:rPr>
        <w:t>5.3</w:t>
      </w:r>
      <w:r w:rsidR="00671DB4" w:rsidRPr="00DA5E3B">
        <w:rPr>
          <w:rFonts w:ascii="Arial" w:eastAsia="宋体" w:hAnsi="Arial" w:cs="Arial"/>
        </w:rPr>
        <w:t xml:space="preserve"> </w:t>
      </w:r>
      <w:r w:rsidR="00671DB4" w:rsidRPr="00DA5E3B">
        <w:rPr>
          <w:rFonts w:ascii="Arial" w:eastAsia="宋体" w:hAnsi="Arial" w:cs="Arial"/>
        </w:rPr>
        <w:t>逻辑关系和因果推理</w:t>
      </w:r>
      <w:bookmarkEnd w:id="45"/>
    </w:p>
    <w:p w14:paraId="4146A856" w14:textId="77777777" w:rsidR="00671DB4" w:rsidRPr="00DA5E3B" w:rsidRDefault="00671DB4" w:rsidP="00671DB4">
      <w:pPr>
        <w:numPr>
          <w:ilvl w:val="0"/>
          <w:numId w:val="45"/>
        </w:numPr>
        <w:spacing w:before="100" w:beforeAutospacing="1" w:after="100" w:afterAutospacing="1"/>
        <w:rPr>
          <w:rFonts w:ascii="Arial" w:hAnsi="Arial" w:cs="Arial"/>
        </w:rPr>
      </w:pPr>
      <w:r w:rsidRPr="00DA5E3B">
        <w:rPr>
          <w:rStyle w:val="afa"/>
          <w:rFonts w:ascii="Arial" w:hAnsi="Arial" w:cs="Arial"/>
        </w:rPr>
        <w:t>逻辑模型的构建</w:t>
      </w:r>
      <w:r w:rsidRPr="00DA5E3B">
        <w:rPr>
          <w:rFonts w:ascii="Arial" w:hAnsi="Arial" w:cs="Arial"/>
        </w:rPr>
        <w:t>：在事理图谱中，数据实体之间的逻辑关系应当明确并且易于理解。使用形式化的逻辑表示方法（如本体语言</w:t>
      </w:r>
      <w:r w:rsidRPr="00DA5E3B">
        <w:rPr>
          <w:rFonts w:ascii="Arial" w:hAnsi="Arial" w:cs="Arial"/>
        </w:rPr>
        <w:t>OWL</w:t>
      </w:r>
      <w:r w:rsidRPr="00DA5E3B">
        <w:rPr>
          <w:rFonts w:ascii="Arial" w:hAnsi="Arial" w:cs="Arial"/>
        </w:rPr>
        <w:t>）来定义和存储这些关系。</w:t>
      </w:r>
    </w:p>
    <w:p w14:paraId="4EB4C6E1" w14:textId="77777777" w:rsidR="00671DB4" w:rsidRPr="00DA5E3B" w:rsidRDefault="00671DB4" w:rsidP="00671DB4">
      <w:pPr>
        <w:numPr>
          <w:ilvl w:val="0"/>
          <w:numId w:val="45"/>
        </w:numPr>
        <w:spacing w:before="100" w:beforeAutospacing="1" w:after="100" w:afterAutospacing="1"/>
        <w:rPr>
          <w:rFonts w:ascii="Arial" w:hAnsi="Arial" w:cs="Arial"/>
        </w:rPr>
      </w:pPr>
      <w:r w:rsidRPr="00DA5E3B">
        <w:rPr>
          <w:rStyle w:val="afa"/>
          <w:rFonts w:ascii="Arial" w:hAnsi="Arial" w:cs="Arial"/>
        </w:rPr>
        <w:t>因果推理验证</w:t>
      </w:r>
      <w:r w:rsidRPr="00DA5E3B">
        <w:rPr>
          <w:rFonts w:ascii="Arial" w:hAnsi="Arial" w:cs="Arial"/>
        </w:rPr>
        <w:t>：对于包含因果推断的知识实体，需要提供足够的证据支持其因果关系的正确性，这可能包括统计数据、实验结果或专家评审。</w:t>
      </w:r>
    </w:p>
    <w:p w14:paraId="083E8533" w14:textId="10422AC9" w:rsidR="00671DB4" w:rsidRPr="00DA5E3B" w:rsidRDefault="00B456FC" w:rsidP="00B456FC">
      <w:pPr>
        <w:pStyle w:val="30"/>
        <w:rPr>
          <w:rFonts w:ascii="Arial" w:eastAsia="宋体" w:hAnsi="Arial" w:cs="Arial"/>
        </w:rPr>
      </w:pPr>
      <w:bookmarkStart w:id="46" w:name="_Toc175842943"/>
      <w:r w:rsidRPr="00DA5E3B">
        <w:rPr>
          <w:rFonts w:ascii="Arial" w:eastAsia="宋体" w:hAnsi="Arial" w:cs="Arial"/>
        </w:rPr>
        <w:t>3</w:t>
      </w:r>
      <w:r w:rsidR="00671DB4" w:rsidRPr="00DA5E3B">
        <w:rPr>
          <w:rFonts w:ascii="Arial" w:eastAsia="宋体" w:hAnsi="Arial" w:cs="Arial"/>
        </w:rPr>
        <w:t>.</w:t>
      </w:r>
      <w:r w:rsidRPr="00DA5E3B">
        <w:rPr>
          <w:rFonts w:ascii="Arial" w:eastAsia="宋体" w:hAnsi="Arial" w:cs="Arial"/>
        </w:rPr>
        <w:t>5.4</w:t>
      </w:r>
      <w:r w:rsidR="00671DB4" w:rsidRPr="00DA5E3B">
        <w:rPr>
          <w:rFonts w:ascii="Arial" w:eastAsia="宋体" w:hAnsi="Arial" w:cs="Arial"/>
        </w:rPr>
        <w:t xml:space="preserve"> </w:t>
      </w:r>
      <w:r w:rsidR="00671DB4" w:rsidRPr="00DA5E3B">
        <w:rPr>
          <w:rFonts w:ascii="Arial" w:eastAsia="宋体" w:hAnsi="Arial" w:cs="Arial"/>
        </w:rPr>
        <w:t>文档化和元数据</w:t>
      </w:r>
      <w:bookmarkEnd w:id="46"/>
    </w:p>
    <w:p w14:paraId="6188B8BC" w14:textId="77777777" w:rsidR="00671DB4" w:rsidRPr="00DA5E3B" w:rsidRDefault="00671DB4" w:rsidP="00671DB4">
      <w:pPr>
        <w:numPr>
          <w:ilvl w:val="0"/>
          <w:numId w:val="46"/>
        </w:numPr>
        <w:spacing w:before="100" w:beforeAutospacing="1" w:after="100" w:afterAutospacing="1"/>
        <w:rPr>
          <w:rFonts w:ascii="Arial" w:hAnsi="Arial" w:cs="Arial"/>
        </w:rPr>
      </w:pPr>
      <w:r w:rsidRPr="00DA5E3B">
        <w:rPr>
          <w:rStyle w:val="afa"/>
          <w:rFonts w:ascii="Arial" w:hAnsi="Arial" w:cs="Arial"/>
        </w:rPr>
        <w:t>详细的文档</w:t>
      </w:r>
      <w:r w:rsidRPr="00DA5E3B">
        <w:rPr>
          <w:rFonts w:ascii="Arial" w:hAnsi="Arial" w:cs="Arial"/>
        </w:rPr>
        <w:t>：为每个知识实体提供详尽的文档，描述其生成的背景、使用的数据、分析方法、以及任何相关的假设或限制条件。</w:t>
      </w:r>
    </w:p>
    <w:p w14:paraId="552401E0" w14:textId="77777777" w:rsidR="00671DB4" w:rsidRPr="00DA5E3B" w:rsidRDefault="00671DB4" w:rsidP="00671DB4">
      <w:pPr>
        <w:numPr>
          <w:ilvl w:val="0"/>
          <w:numId w:val="46"/>
        </w:numPr>
        <w:spacing w:before="100" w:beforeAutospacing="1" w:after="100" w:afterAutospacing="1"/>
        <w:rPr>
          <w:rFonts w:ascii="Arial" w:hAnsi="Arial" w:cs="Arial"/>
        </w:rPr>
      </w:pPr>
      <w:r w:rsidRPr="00DA5E3B">
        <w:rPr>
          <w:rStyle w:val="afa"/>
          <w:rFonts w:ascii="Arial" w:hAnsi="Arial" w:cs="Arial"/>
        </w:rPr>
        <w:t>元数据管理</w:t>
      </w:r>
      <w:r w:rsidRPr="00DA5E3B">
        <w:rPr>
          <w:rFonts w:ascii="Arial" w:hAnsi="Arial" w:cs="Arial"/>
        </w:rPr>
        <w:t>：每个知识实体都应有完整的元数据，包括关于其创建、修改、用途和数据源的详细信息。</w:t>
      </w:r>
    </w:p>
    <w:p w14:paraId="6168D8B2" w14:textId="6DDDA491" w:rsidR="00671DB4" w:rsidRPr="00DA5E3B" w:rsidRDefault="00B456FC" w:rsidP="00B456FC">
      <w:pPr>
        <w:pStyle w:val="30"/>
        <w:rPr>
          <w:rFonts w:ascii="Arial" w:eastAsia="宋体" w:hAnsi="Arial" w:cs="Arial"/>
        </w:rPr>
      </w:pPr>
      <w:bookmarkStart w:id="47" w:name="_Toc175842944"/>
      <w:r w:rsidRPr="00DA5E3B">
        <w:rPr>
          <w:rFonts w:ascii="Arial" w:eastAsia="宋体" w:hAnsi="Arial" w:cs="Arial"/>
        </w:rPr>
        <w:t>3.5.5</w:t>
      </w:r>
      <w:r w:rsidR="00671DB4" w:rsidRPr="00DA5E3B">
        <w:rPr>
          <w:rFonts w:ascii="Arial" w:eastAsia="宋体" w:hAnsi="Arial" w:cs="Arial"/>
        </w:rPr>
        <w:t xml:space="preserve"> </w:t>
      </w:r>
      <w:r w:rsidR="00671DB4" w:rsidRPr="00DA5E3B">
        <w:rPr>
          <w:rFonts w:ascii="Arial" w:eastAsia="宋体" w:hAnsi="Arial" w:cs="Arial"/>
        </w:rPr>
        <w:t>审查和持续改进</w:t>
      </w:r>
      <w:bookmarkEnd w:id="47"/>
    </w:p>
    <w:p w14:paraId="0E4E1B34" w14:textId="77777777" w:rsidR="00671DB4" w:rsidRPr="00DA5E3B" w:rsidRDefault="00671DB4" w:rsidP="00671DB4">
      <w:pPr>
        <w:numPr>
          <w:ilvl w:val="0"/>
          <w:numId w:val="47"/>
        </w:numPr>
        <w:spacing w:before="100" w:beforeAutospacing="1" w:after="100" w:afterAutospacing="1"/>
        <w:rPr>
          <w:rFonts w:ascii="Arial" w:hAnsi="Arial" w:cs="Arial"/>
        </w:rPr>
      </w:pPr>
      <w:r w:rsidRPr="00DA5E3B">
        <w:rPr>
          <w:rStyle w:val="afa"/>
          <w:rFonts w:ascii="Arial" w:hAnsi="Arial" w:cs="Arial"/>
        </w:rPr>
        <w:t>定期审查</w:t>
      </w:r>
      <w:r w:rsidRPr="00DA5E3B">
        <w:rPr>
          <w:rFonts w:ascii="Arial" w:hAnsi="Arial" w:cs="Arial"/>
        </w:rPr>
        <w:t>：定期对知识实体和事理图谱进行审查，以确保其持续符合最新的科研标准和实践。</w:t>
      </w:r>
    </w:p>
    <w:p w14:paraId="7B9ED03B" w14:textId="78CE3D6E" w:rsidR="00671DB4" w:rsidRPr="00DA5E3B" w:rsidRDefault="00671DB4" w:rsidP="00B456FC">
      <w:pPr>
        <w:numPr>
          <w:ilvl w:val="0"/>
          <w:numId w:val="47"/>
        </w:numPr>
        <w:spacing w:before="100" w:beforeAutospacing="1" w:after="100" w:afterAutospacing="1"/>
        <w:rPr>
          <w:rFonts w:ascii="Arial" w:hAnsi="Arial" w:cs="Arial"/>
        </w:rPr>
      </w:pPr>
      <w:r w:rsidRPr="00DA5E3B">
        <w:rPr>
          <w:rStyle w:val="afa"/>
          <w:rFonts w:ascii="Arial" w:hAnsi="Arial" w:cs="Arial"/>
        </w:rPr>
        <w:t>改进机制</w:t>
      </w:r>
      <w:r w:rsidRPr="00DA5E3B">
        <w:rPr>
          <w:rFonts w:ascii="Arial" w:hAnsi="Arial" w:cs="Arial"/>
        </w:rPr>
        <w:t>：建立反馈和改进机制，鼓励用户报告问题，并根据用户反馈对知识实体进行更新和完善。</w:t>
      </w:r>
    </w:p>
    <w:sectPr w:rsidR="00671DB4" w:rsidRPr="00DA5E3B">
      <w:footerReference w:type="even" r:id="rId1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hao Sun" w:date="2024-08-29T10:48:00Z" w:initials="hS">
    <w:p w14:paraId="290FCE9F" w14:textId="6AC7EA72" w:rsidR="00A00446" w:rsidRDefault="00A00446">
      <w:pPr>
        <w:pStyle w:val="af6"/>
      </w:pPr>
      <w:r>
        <w:rPr>
          <w:rStyle w:val="af5"/>
        </w:rPr>
        <w:annotationRef/>
      </w:r>
      <w:r>
        <w:rPr>
          <w:rFonts w:hint="eastAsia"/>
        </w:rPr>
        <w:t>补充空间转录组的准入机制</w:t>
      </w:r>
    </w:p>
  </w:comment>
  <w:comment w:id="7" w:author="hao Sun" w:date="2024-08-29T18:01:00Z" w:initials="hS">
    <w:p w14:paraId="5E4A5FE0" w14:textId="77777777" w:rsidR="000918CE" w:rsidRDefault="000918CE" w:rsidP="000918CE">
      <w:r>
        <w:rPr>
          <w:rStyle w:val="af5"/>
        </w:rPr>
        <w:annotationRef/>
      </w:r>
      <w:r>
        <w:t>完成</w:t>
      </w:r>
    </w:p>
  </w:comment>
  <w:comment w:id="12" w:author="hao Sun" w:date="2024-08-29T16:01:00Z" w:initials="hS">
    <w:p w14:paraId="34761AD5" w14:textId="07436B8F" w:rsidR="00291FAC" w:rsidRDefault="00291FAC" w:rsidP="00291FAC">
      <w:r>
        <w:rPr>
          <w:rStyle w:val="af5"/>
        </w:rPr>
        <w:annotationRef/>
      </w:r>
      <w:r>
        <w:t>这取决于我们如何看待知识再生产的过程，按照马克思主义哲学的观点，现代科学的原始驱动力是资本驱动的对自然界事物的控制的不断加强的过程，即现代科学的本质是寻找自然界事物的普遍联系。那么，从这个世界观出发，我们也必然能够将现代科学的所有知识解构为实体之间的联系。事实上，我们在这里尝试为每个L5层的数据构建由L1到L4的实体组成的知识图谱，用以结构化的展示/发现那些隐藏在难以言说的经验、直觉中的联系。利用结构化的方式增加“实体-联系-实体”的语义信息，我认为这可能重新发现数据赋能的一个切入点，毕竟，从最朴素的角度出发，我们能解构的越多，我们能让它们“under govern”的就越多。</w:t>
      </w:r>
      <w:r>
        <w:cr/>
      </w:r>
    </w:p>
  </w:comment>
  <w:comment w:id="13" w:author="hao Sun" w:date="2024-08-29T16:02:00Z" w:initials="hS">
    <w:p w14:paraId="53B5A9B4" w14:textId="77777777" w:rsidR="007813B7" w:rsidRDefault="007813B7" w:rsidP="007813B7">
      <w:r>
        <w:rPr>
          <w:rStyle w:val="af5"/>
        </w:rPr>
        <w:annotationRef/>
      </w:r>
      <w:r>
        <w:t>在操作上，这要求我们定义更为基础的逻辑联系。</w:t>
      </w:r>
    </w:p>
    <w:p w14:paraId="07DD17F1" w14:textId="77777777" w:rsidR="007813B7" w:rsidRDefault="007813B7" w:rsidP="007813B7"/>
  </w:comment>
  <w:comment w:id="29" w:author="hao Sun" w:date="2024-08-29T11:17:00Z" w:initials="hS">
    <w:p w14:paraId="1E274579" w14:textId="530EE108" w:rsidR="00EA1DD6" w:rsidRDefault="00EA1DD6">
      <w:pPr>
        <w:pStyle w:val="af6"/>
      </w:pPr>
      <w:r>
        <w:rPr>
          <w:rStyle w:val="af5"/>
        </w:rPr>
        <w:annotationRef/>
      </w:r>
      <w:r>
        <w:rPr>
          <w:rFonts w:hint="eastAsia"/>
        </w:rPr>
        <w:t>数据格式上，需要进一步讨论，要求便于后续使数据保持可持续性的可用。</w:t>
      </w:r>
    </w:p>
  </w:comment>
  <w:comment w:id="31" w:author="hao Sun" w:date="2024-08-29T11:16:00Z" w:initials="hS">
    <w:p w14:paraId="642538DE" w14:textId="3FB17F09" w:rsidR="00EA1DD6" w:rsidRDefault="00EA1DD6">
      <w:pPr>
        <w:pStyle w:val="af6"/>
      </w:pPr>
      <w:r>
        <w:rPr>
          <w:rStyle w:val="af5"/>
        </w:rPr>
        <w:annotationRef/>
      </w:r>
      <w:r>
        <w:rPr>
          <w:rFonts w:hint="eastAsia"/>
        </w:rPr>
        <w:t>取决于技术工具的建设，我门需要构建一个自动化的数据质量检查的工具</w:t>
      </w:r>
    </w:p>
  </w:comment>
  <w:comment w:id="32" w:author="hao Sun" w:date="2024-08-29T18:02:00Z" w:initials="hS">
    <w:p w14:paraId="67B80626" w14:textId="77777777" w:rsidR="000918CE" w:rsidRDefault="000918CE" w:rsidP="000918CE">
      <w:r>
        <w:rPr>
          <w:rStyle w:val="af5"/>
        </w:rPr>
        <w:annotationRef/>
      </w:r>
      <w:r>
        <w:t>计划执行技术工具架构规划</w:t>
      </w:r>
    </w:p>
  </w:comment>
  <w:comment w:id="35" w:author="hao Sun" w:date="2024-08-29T12:04:00Z" w:initials="hS">
    <w:p w14:paraId="4B7652BA" w14:textId="7AA5F102" w:rsidR="009664AA" w:rsidRDefault="009664AA">
      <w:pPr>
        <w:pStyle w:val="af6"/>
      </w:pPr>
      <w:r>
        <w:rPr>
          <w:rStyle w:val="af5"/>
        </w:rPr>
        <w:annotationRef/>
      </w:r>
      <w:r>
        <w:rPr>
          <w:rFonts w:hint="eastAsia"/>
        </w:rPr>
        <w:t>对于数据的QC，这一步</w:t>
      </w:r>
      <w:r w:rsidR="00F7185A">
        <w:rPr>
          <w:rFonts w:hint="eastAsia"/>
        </w:rPr>
        <w:t>如何量化？</w:t>
      </w:r>
    </w:p>
    <w:p w14:paraId="167CF6F5" w14:textId="3C10D1A0" w:rsidR="00F7185A" w:rsidRDefault="00F7185A">
      <w:pPr>
        <w:pStyle w:val="af6"/>
        <w:ind w:leftChars="172" w:left="413"/>
      </w:pPr>
      <w:r>
        <w:rPr>
          <w:rFonts w:hint="eastAsia"/>
        </w:rPr>
        <w:t>亦或者在这里开发工具，用于评估数据的噪声和生物学变异的的</w:t>
      </w:r>
      <w:r w:rsidR="00D13174">
        <w:rPr>
          <w:rFonts w:hint="eastAsia"/>
        </w:rPr>
        <w:t>contain的情况。</w:t>
      </w:r>
    </w:p>
  </w:comment>
  <w:comment w:id="36" w:author="hao Sun" w:date="2024-08-29T18:02:00Z" w:initials="hS">
    <w:p w14:paraId="1546AC47" w14:textId="77777777" w:rsidR="000918CE" w:rsidRDefault="000918CE" w:rsidP="000918CE">
      <w:r>
        <w:rPr>
          <w:rStyle w:val="af5"/>
        </w:rPr>
        <w:annotationRef/>
      </w:r>
      <w:r>
        <w:t>参照元数据标准</w:t>
      </w:r>
    </w:p>
  </w:comment>
  <w:comment w:id="37" w:author="hao Sun" w:date="2024-08-29T12:03:00Z" w:initials="hS">
    <w:p w14:paraId="7D9387E2" w14:textId="28BA2BDA" w:rsidR="005C34E9" w:rsidRDefault="005C34E9">
      <w:pPr>
        <w:pStyle w:val="af6"/>
      </w:pPr>
      <w:r>
        <w:rPr>
          <w:rStyle w:val="af5"/>
        </w:rPr>
        <w:annotationRef/>
      </w:r>
      <w:r>
        <w:rPr>
          <w:rFonts w:hint="eastAsia"/>
        </w:rPr>
        <w:t>强调的是数据的down ssample可复现</w:t>
      </w:r>
    </w:p>
  </w:comment>
  <w:comment w:id="38" w:author="hao Sun" w:date="2024-08-29T12:01:00Z" w:initials="hS">
    <w:p w14:paraId="383248D8" w14:textId="77777777" w:rsidR="00FF0732" w:rsidRDefault="00FF0732">
      <w:pPr>
        <w:pStyle w:val="af6"/>
      </w:pPr>
      <w:r>
        <w:rPr>
          <w:rStyle w:val="af5"/>
        </w:rPr>
        <w:annotationRef/>
      </w:r>
      <w:r>
        <w:rPr>
          <w:rFonts w:hint="eastAsia"/>
        </w:rPr>
        <w:t>配合元数据管理</w:t>
      </w:r>
    </w:p>
    <w:p w14:paraId="77DC660C" w14:textId="006CC727" w:rsidR="00FF0732" w:rsidRDefault="00FF0732">
      <w:pPr>
        <w:pStyle w:val="af6"/>
        <w:ind w:leftChars="172" w:left="413"/>
      </w:pPr>
      <w:r>
        <w:rPr>
          <w:rFonts w:hint="eastAsia"/>
        </w:rPr>
        <w:t>此处为（元数据）增量场景</w:t>
      </w:r>
    </w:p>
  </w:comment>
  <w:comment w:id="39" w:author="hao Sun" w:date="2024-08-29T11:57:00Z" w:initials="hS">
    <w:p w14:paraId="27B7E676" w14:textId="5A359589" w:rsidR="008B12AD" w:rsidRDefault="008B12AD">
      <w:pPr>
        <w:pStyle w:val="af6"/>
      </w:pPr>
      <w:r>
        <w:rPr>
          <w:rStyle w:val="af5"/>
        </w:rPr>
        <w:annotationRef/>
      </w:r>
      <w:r>
        <w:rPr>
          <w:rFonts w:hint="eastAsia"/>
        </w:rPr>
        <w:t>配合元数据管理</w:t>
      </w:r>
    </w:p>
  </w:comment>
  <w:comment w:id="41" w:author="hao Sun" w:date="2024-08-29T16:01:00Z" w:initials="hS">
    <w:p w14:paraId="4E0928B1" w14:textId="77777777" w:rsidR="00B456FC" w:rsidRDefault="00B456FC" w:rsidP="00B456FC">
      <w:r>
        <w:rPr>
          <w:rStyle w:val="af5"/>
        </w:rPr>
        <w:annotationRef/>
      </w:r>
      <w:r>
        <w:t>这取决于我们如何看待知识再生产的过程，按照马克思主义哲学的观点，现代科学的原始驱动力是资本驱动的对自然界事物的控制的不断加强的过程，即现代科学的本质是寻找自然界事物的普遍联系。那么，从这个世界观出发，我们也必然能够将现代科学的所有知识解构为实体之间的联系。事实上，我们在这里尝试为每个L5层的数据构建由L1到L4的实体组成的知识图谱，用以结构化的展示/发现那些隐藏在难以言说的经验、直觉中的联系。利用结构化的方式增加“实体-联系-实体”的语义信息，我认为这可能重新发现数据赋能的一个切入点，毕竟，从最朴素的角度出发，我们能解构的越多，我们能让它们“under govern”的就越多。</w:t>
      </w:r>
      <w:r>
        <w:cr/>
      </w:r>
    </w:p>
  </w:comment>
  <w:comment w:id="42" w:author="hao Sun" w:date="2024-08-29T16:02:00Z" w:initials="hS">
    <w:p w14:paraId="506AE6CA" w14:textId="77777777" w:rsidR="00B456FC" w:rsidRDefault="00B456FC" w:rsidP="00B456FC">
      <w:r>
        <w:rPr>
          <w:rStyle w:val="af5"/>
        </w:rPr>
        <w:annotationRef/>
      </w:r>
      <w:r>
        <w:t>在操作上，这要求我们定义更为基础的逻辑联系。</w:t>
      </w:r>
    </w:p>
    <w:p w14:paraId="3024C114" w14:textId="77777777" w:rsidR="00B456FC" w:rsidRDefault="00B456FC" w:rsidP="00B456F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0FCE9F" w15:done="0"/>
  <w15:commentEx w15:paraId="5E4A5FE0" w15:paraIdParent="290FCE9F" w15:done="0"/>
  <w15:commentEx w15:paraId="34761AD5" w15:done="0"/>
  <w15:commentEx w15:paraId="07DD17F1" w15:paraIdParent="34761AD5" w15:done="0"/>
  <w15:commentEx w15:paraId="1E274579" w15:done="0"/>
  <w15:commentEx w15:paraId="642538DE" w15:done="0"/>
  <w15:commentEx w15:paraId="67B80626" w15:paraIdParent="642538DE" w15:done="0"/>
  <w15:commentEx w15:paraId="167CF6F5" w15:done="0"/>
  <w15:commentEx w15:paraId="1546AC47" w15:paraIdParent="167CF6F5" w15:done="0"/>
  <w15:commentEx w15:paraId="7D9387E2" w15:done="0"/>
  <w15:commentEx w15:paraId="77DC660C" w15:done="0"/>
  <w15:commentEx w15:paraId="27B7E676" w15:done="0"/>
  <w15:commentEx w15:paraId="4E0928B1" w15:done="0"/>
  <w15:commentEx w15:paraId="3024C114" w15:paraIdParent="4E0928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402874" w16cex:dateUtc="2024-08-29T02:48:00Z"/>
  <w16cex:commentExtensible w16cex:durableId="38C1B8AA" w16cex:dateUtc="2024-08-29T10:01:00Z"/>
  <w16cex:commentExtensible w16cex:durableId="681ABA14" w16cex:dateUtc="2024-08-29T08:01:00Z"/>
  <w16cex:commentExtensible w16cex:durableId="4945666A" w16cex:dateUtc="2024-08-29T08:02:00Z"/>
  <w16cex:commentExtensible w16cex:durableId="4ABBB835" w16cex:dateUtc="2024-08-29T03:17:00Z"/>
  <w16cex:commentExtensible w16cex:durableId="007DB6D4" w16cex:dateUtc="2024-08-29T03:16:00Z"/>
  <w16cex:commentExtensible w16cex:durableId="5B2D8808" w16cex:dateUtc="2024-08-29T10:02:00Z"/>
  <w16cex:commentExtensible w16cex:durableId="2C4702BB" w16cex:dateUtc="2024-08-29T04:04:00Z"/>
  <w16cex:commentExtensible w16cex:durableId="297B2A19" w16cex:dateUtc="2024-08-29T10:02:00Z"/>
  <w16cex:commentExtensible w16cex:durableId="16AF2291" w16cex:dateUtc="2024-08-29T04:03:00Z"/>
  <w16cex:commentExtensible w16cex:durableId="3734F0BA" w16cex:dateUtc="2024-08-29T04:01:00Z"/>
  <w16cex:commentExtensible w16cex:durableId="6DAEB00F" w16cex:dateUtc="2024-08-29T03:57:00Z"/>
  <w16cex:commentExtensible w16cex:durableId="31D7BE06" w16cex:dateUtc="2024-08-29T08:01:00Z"/>
  <w16cex:commentExtensible w16cex:durableId="2F94AA46" w16cex:dateUtc="2024-08-29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0FCE9F" w16cid:durableId="37402874"/>
  <w16cid:commentId w16cid:paraId="5E4A5FE0" w16cid:durableId="38C1B8AA"/>
  <w16cid:commentId w16cid:paraId="34761AD5" w16cid:durableId="681ABA14"/>
  <w16cid:commentId w16cid:paraId="07DD17F1" w16cid:durableId="4945666A"/>
  <w16cid:commentId w16cid:paraId="1E274579" w16cid:durableId="4ABBB835"/>
  <w16cid:commentId w16cid:paraId="642538DE" w16cid:durableId="007DB6D4"/>
  <w16cid:commentId w16cid:paraId="67B80626" w16cid:durableId="5B2D8808"/>
  <w16cid:commentId w16cid:paraId="167CF6F5" w16cid:durableId="2C4702BB"/>
  <w16cid:commentId w16cid:paraId="1546AC47" w16cid:durableId="297B2A19"/>
  <w16cid:commentId w16cid:paraId="7D9387E2" w16cid:durableId="16AF2291"/>
  <w16cid:commentId w16cid:paraId="77DC660C" w16cid:durableId="3734F0BA"/>
  <w16cid:commentId w16cid:paraId="27B7E676" w16cid:durableId="6DAEB00F"/>
  <w16cid:commentId w16cid:paraId="4E0928B1" w16cid:durableId="31D7BE06"/>
  <w16cid:commentId w16cid:paraId="3024C114" w16cid:durableId="2F94A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9D19F" w14:textId="77777777" w:rsidR="007237DF" w:rsidRDefault="007237DF" w:rsidP="007237DF">
      <w:r>
        <w:separator/>
      </w:r>
    </w:p>
  </w:endnote>
  <w:endnote w:type="continuationSeparator" w:id="0">
    <w:p w14:paraId="01140204" w14:textId="77777777" w:rsidR="007237DF" w:rsidRDefault="007237DF" w:rsidP="0072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2"/>
      </w:rPr>
      <w:id w:val="82511039"/>
      <w:docPartObj>
        <w:docPartGallery w:val="Page Numbers (Bottom of Page)"/>
        <w:docPartUnique/>
      </w:docPartObj>
    </w:sdtPr>
    <w:sdtEndPr>
      <w:rPr>
        <w:rStyle w:val="af2"/>
      </w:rPr>
    </w:sdtEndPr>
    <w:sdtContent>
      <w:p w14:paraId="4F6C6D7C" w14:textId="5B0FA691" w:rsidR="007237DF" w:rsidRDefault="007237DF" w:rsidP="00225D80">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7998D4CD" w14:textId="77777777" w:rsidR="007237DF" w:rsidRDefault="007237D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2"/>
      </w:rPr>
      <w:id w:val="-1665386321"/>
      <w:docPartObj>
        <w:docPartGallery w:val="Page Numbers (Bottom of Page)"/>
        <w:docPartUnique/>
      </w:docPartObj>
    </w:sdtPr>
    <w:sdtEndPr>
      <w:rPr>
        <w:rStyle w:val="af2"/>
      </w:rPr>
    </w:sdtEndPr>
    <w:sdtContent>
      <w:p w14:paraId="2784BE87" w14:textId="76F51565" w:rsidR="007237DF" w:rsidRDefault="007237DF" w:rsidP="00225D80">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6DF28C03" w14:textId="77777777" w:rsidR="007237DF" w:rsidRDefault="007237D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E7CFD" w14:textId="77777777" w:rsidR="007237DF" w:rsidRDefault="007237DF" w:rsidP="007237DF">
      <w:r>
        <w:separator/>
      </w:r>
    </w:p>
  </w:footnote>
  <w:footnote w:type="continuationSeparator" w:id="0">
    <w:p w14:paraId="2E25F952" w14:textId="77777777" w:rsidR="007237DF" w:rsidRDefault="007237DF" w:rsidP="00723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2478"/>
    <w:multiLevelType w:val="multilevel"/>
    <w:tmpl w:val="ABC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3BE6"/>
    <w:multiLevelType w:val="multilevel"/>
    <w:tmpl w:val="6DF24D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4FE9"/>
    <w:multiLevelType w:val="multilevel"/>
    <w:tmpl w:val="0D060062"/>
    <w:styleLink w:val="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EC00E68"/>
    <w:multiLevelType w:val="multilevel"/>
    <w:tmpl w:val="C142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12D72"/>
    <w:multiLevelType w:val="multilevel"/>
    <w:tmpl w:val="4DEC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203E0"/>
    <w:multiLevelType w:val="multilevel"/>
    <w:tmpl w:val="AAD88F94"/>
    <w:styleLink w:val="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F4F6E"/>
    <w:multiLevelType w:val="multilevel"/>
    <w:tmpl w:val="DA0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72B4B"/>
    <w:multiLevelType w:val="multilevel"/>
    <w:tmpl w:val="45F8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B1E97"/>
    <w:multiLevelType w:val="hybridMultilevel"/>
    <w:tmpl w:val="9BE670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2F281E"/>
    <w:multiLevelType w:val="multilevel"/>
    <w:tmpl w:val="FD02D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81092"/>
    <w:multiLevelType w:val="multilevel"/>
    <w:tmpl w:val="CE1A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33998"/>
    <w:multiLevelType w:val="multilevel"/>
    <w:tmpl w:val="7A8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822EE"/>
    <w:multiLevelType w:val="multilevel"/>
    <w:tmpl w:val="820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021A3"/>
    <w:multiLevelType w:val="multilevel"/>
    <w:tmpl w:val="61D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E196E"/>
    <w:multiLevelType w:val="multilevel"/>
    <w:tmpl w:val="B418A4DA"/>
    <w:lvl w:ilvl="0">
      <w:start w:val="3"/>
      <w:numFmt w:val="decimal"/>
      <w:lvlText w:val="%1"/>
      <w:lvlJc w:val="left"/>
      <w:pPr>
        <w:ind w:left="700" w:hanging="700"/>
      </w:pPr>
      <w:rPr>
        <w:rFonts w:hint="default"/>
        <w:b/>
      </w:rPr>
    </w:lvl>
    <w:lvl w:ilvl="1">
      <w:start w:val="4"/>
      <w:numFmt w:val="decimal"/>
      <w:lvlText w:val="%1.%2"/>
      <w:lvlJc w:val="left"/>
      <w:pPr>
        <w:ind w:left="700" w:hanging="7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B756548"/>
    <w:multiLevelType w:val="multilevel"/>
    <w:tmpl w:val="AB2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42EA2"/>
    <w:multiLevelType w:val="multilevel"/>
    <w:tmpl w:val="895E7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24B55"/>
    <w:multiLevelType w:val="multilevel"/>
    <w:tmpl w:val="740C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82951"/>
    <w:multiLevelType w:val="multilevel"/>
    <w:tmpl w:val="962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44EBE"/>
    <w:multiLevelType w:val="multilevel"/>
    <w:tmpl w:val="29A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218F3"/>
    <w:multiLevelType w:val="multilevel"/>
    <w:tmpl w:val="D6424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10B40"/>
    <w:multiLevelType w:val="multilevel"/>
    <w:tmpl w:val="B18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00F3C"/>
    <w:multiLevelType w:val="multilevel"/>
    <w:tmpl w:val="498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37EB9"/>
    <w:multiLevelType w:val="hybridMultilevel"/>
    <w:tmpl w:val="AB6E0B5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47C51B37"/>
    <w:multiLevelType w:val="multilevel"/>
    <w:tmpl w:val="572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46B88"/>
    <w:multiLevelType w:val="multilevel"/>
    <w:tmpl w:val="0B260C88"/>
    <w:lvl w:ilvl="0">
      <w:start w:val="3"/>
      <w:numFmt w:val="decimal"/>
      <w:lvlText w:val="%1"/>
      <w:lvlJc w:val="left"/>
      <w:pPr>
        <w:ind w:left="640" w:hanging="640"/>
      </w:pPr>
      <w:rPr>
        <w:rFonts w:hint="default"/>
      </w:rPr>
    </w:lvl>
    <w:lvl w:ilvl="1">
      <w:start w:val="2"/>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281110"/>
    <w:multiLevelType w:val="multilevel"/>
    <w:tmpl w:val="8884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96A3B"/>
    <w:multiLevelType w:val="multilevel"/>
    <w:tmpl w:val="6C4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921B6"/>
    <w:multiLevelType w:val="multilevel"/>
    <w:tmpl w:val="DC8C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30DD3"/>
    <w:multiLevelType w:val="multilevel"/>
    <w:tmpl w:val="F4B21892"/>
    <w:styleLink w:val="5"/>
    <w:lvl w:ilvl="0">
      <w:start w:val="3"/>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0" w15:restartNumberingAfterBreak="0">
    <w:nsid w:val="56A96739"/>
    <w:multiLevelType w:val="multilevel"/>
    <w:tmpl w:val="ABD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433AEF"/>
    <w:multiLevelType w:val="multilevel"/>
    <w:tmpl w:val="445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80EB6"/>
    <w:multiLevelType w:val="multilevel"/>
    <w:tmpl w:val="0E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64F9B"/>
    <w:multiLevelType w:val="hybridMultilevel"/>
    <w:tmpl w:val="CC08E042"/>
    <w:lvl w:ilvl="0" w:tplc="1278C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2C01C7"/>
    <w:multiLevelType w:val="multilevel"/>
    <w:tmpl w:val="E14E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704035"/>
    <w:multiLevelType w:val="multilevel"/>
    <w:tmpl w:val="03B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447CA"/>
    <w:multiLevelType w:val="hybridMultilevel"/>
    <w:tmpl w:val="A63E365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17463B2"/>
    <w:multiLevelType w:val="multilevel"/>
    <w:tmpl w:val="0128C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371205"/>
    <w:multiLevelType w:val="multilevel"/>
    <w:tmpl w:val="17964E8A"/>
    <w:lvl w:ilvl="0">
      <w:start w:val="3"/>
      <w:numFmt w:val="decimal"/>
      <w:lvlText w:val="%1"/>
      <w:lvlJc w:val="left"/>
      <w:pPr>
        <w:ind w:left="700" w:hanging="700"/>
      </w:pPr>
      <w:rPr>
        <w:rFonts w:hint="default"/>
        <w:b/>
      </w:rPr>
    </w:lvl>
    <w:lvl w:ilvl="1">
      <w:start w:val="2"/>
      <w:numFmt w:val="decimal"/>
      <w:lvlText w:val="%1.%2"/>
      <w:lvlJc w:val="left"/>
      <w:pPr>
        <w:ind w:left="700" w:hanging="70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642A6C64"/>
    <w:multiLevelType w:val="multilevel"/>
    <w:tmpl w:val="18C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27071"/>
    <w:multiLevelType w:val="multilevel"/>
    <w:tmpl w:val="B418A4DA"/>
    <w:styleLink w:val="6"/>
    <w:lvl w:ilvl="0">
      <w:start w:val="3"/>
      <w:numFmt w:val="decimal"/>
      <w:lvlText w:val="%1"/>
      <w:lvlJc w:val="left"/>
      <w:pPr>
        <w:ind w:left="700" w:hanging="700"/>
      </w:pPr>
      <w:rPr>
        <w:rFonts w:hint="default"/>
        <w:b/>
      </w:rPr>
    </w:lvl>
    <w:lvl w:ilvl="1">
      <w:start w:val="4"/>
      <w:numFmt w:val="decimal"/>
      <w:lvlText w:val="%1.%2"/>
      <w:lvlJc w:val="left"/>
      <w:pPr>
        <w:ind w:left="700" w:hanging="7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76978A4"/>
    <w:multiLevelType w:val="multilevel"/>
    <w:tmpl w:val="EAF0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2D3C35"/>
    <w:multiLevelType w:val="multilevel"/>
    <w:tmpl w:val="AB6E0B56"/>
    <w:styleLink w:val="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3" w15:restartNumberingAfterBreak="0">
    <w:nsid w:val="6C776E7D"/>
    <w:multiLevelType w:val="multilevel"/>
    <w:tmpl w:val="E8F0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56B07"/>
    <w:multiLevelType w:val="multilevel"/>
    <w:tmpl w:val="AAD88F9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9B1372"/>
    <w:multiLevelType w:val="multilevel"/>
    <w:tmpl w:val="5AEEAF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D66ED5"/>
    <w:multiLevelType w:val="hybridMultilevel"/>
    <w:tmpl w:val="D4986B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6D112D1"/>
    <w:multiLevelType w:val="multilevel"/>
    <w:tmpl w:val="FDF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07092D"/>
    <w:multiLevelType w:val="multilevel"/>
    <w:tmpl w:val="5A42E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0C22AD"/>
    <w:multiLevelType w:val="multilevel"/>
    <w:tmpl w:val="F4B21892"/>
    <w:styleLink w:val="3"/>
    <w:lvl w:ilvl="0">
      <w:start w:val="3"/>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54230879">
    <w:abstractNumId w:val="33"/>
  </w:num>
  <w:num w:numId="2" w16cid:durableId="1267539613">
    <w:abstractNumId w:val="0"/>
  </w:num>
  <w:num w:numId="3" w16cid:durableId="415519102">
    <w:abstractNumId w:val="19"/>
  </w:num>
  <w:num w:numId="4" w16cid:durableId="179898727">
    <w:abstractNumId w:val="9"/>
  </w:num>
  <w:num w:numId="5" w16cid:durableId="1313946950">
    <w:abstractNumId w:val="44"/>
  </w:num>
  <w:num w:numId="6" w16cid:durableId="1527716881">
    <w:abstractNumId w:val="34"/>
  </w:num>
  <w:num w:numId="7" w16cid:durableId="1311402486">
    <w:abstractNumId w:val="23"/>
  </w:num>
  <w:num w:numId="8" w16cid:durableId="243606567">
    <w:abstractNumId w:val="42"/>
  </w:num>
  <w:num w:numId="9" w16cid:durableId="1675255737">
    <w:abstractNumId w:val="2"/>
  </w:num>
  <w:num w:numId="10" w16cid:durableId="142739884">
    <w:abstractNumId w:val="49"/>
  </w:num>
  <w:num w:numId="11" w16cid:durableId="1188909356">
    <w:abstractNumId w:val="5"/>
  </w:num>
  <w:num w:numId="12" w16cid:durableId="1129325457">
    <w:abstractNumId w:val="37"/>
  </w:num>
  <w:num w:numId="13" w16cid:durableId="1874876256">
    <w:abstractNumId w:val="11"/>
  </w:num>
  <w:num w:numId="14" w16cid:durableId="863252291">
    <w:abstractNumId w:val="24"/>
  </w:num>
  <w:num w:numId="15" w16cid:durableId="933513634">
    <w:abstractNumId w:val="28"/>
  </w:num>
  <w:num w:numId="16" w16cid:durableId="636178359">
    <w:abstractNumId w:val="3"/>
  </w:num>
  <w:num w:numId="17" w16cid:durableId="215316323">
    <w:abstractNumId w:val="29"/>
  </w:num>
  <w:num w:numId="18" w16cid:durableId="473719821">
    <w:abstractNumId w:val="8"/>
  </w:num>
  <w:num w:numId="19" w16cid:durableId="70779419">
    <w:abstractNumId w:val="46"/>
  </w:num>
  <w:num w:numId="20" w16cid:durableId="1449157482">
    <w:abstractNumId w:val="41"/>
  </w:num>
  <w:num w:numId="21" w16cid:durableId="1416513118">
    <w:abstractNumId w:val="48"/>
  </w:num>
  <w:num w:numId="22" w16cid:durableId="2117019190">
    <w:abstractNumId w:val="20"/>
  </w:num>
  <w:num w:numId="23" w16cid:durableId="432676062">
    <w:abstractNumId w:val="25"/>
  </w:num>
  <w:num w:numId="24" w16cid:durableId="1337997277">
    <w:abstractNumId w:val="36"/>
  </w:num>
  <w:num w:numId="25" w16cid:durableId="770705922">
    <w:abstractNumId w:val="38"/>
  </w:num>
  <w:num w:numId="26" w16cid:durableId="1301685873">
    <w:abstractNumId w:val="10"/>
  </w:num>
  <w:num w:numId="27" w16cid:durableId="1266108101">
    <w:abstractNumId w:val="39"/>
  </w:num>
  <w:num w:numId="28" w16cid:durableId="743375464">
    <w:abstractNumId w:val="15"/>
  </w:num>
  <w:num w:numId="29" w16cid:durableId="1736464227">
    <w:abstractNumId w:val="43"/>
  </w:num>
  <w:num w:numId="30" w16cid:durableId="40713686">
    <w:abstractNumId w:val="4"/>
  </w:num>
  <w:num w:numId="31" w16cid:durableId="2133818502">
    <w:abstractNumId w:val="45"/>
  </w:num>
  <w:num w:numId="32" w16cid:durableId="1654874772">
    <w:abstractNumId w:val="1"/>
  </w:num>
  <w:num w:numId="33" w16cid:durableId="1339890337">
    <w:abstractNumId w:val="14"/>
  </w:num>
  <w:num w:numId="34" w16cid:durableId="389235423">
    <w:abstractNumId w:val="27"/>
  </w:num>
  <w:num w:numId="35" w16cid:durableId="1659188272">
    <w:abstractNumId w:val="6"/>
  </w:num>
  <w:num w:numId="36" w16cid:durableId="1409572311">
    <w:abstractNumId w:val="32"/>
  </w:num>
  <w:num w:numId="37" w16cid:durableId="1466778055">
    <w:abstractNumId w:val="21"/>
  </w:num>
  <w:num w:numId="38" w16cid:durableId="140193573">
    <w:abstractNumId w:val="22"/>
  </w:num>
  <w:num w:numId="39" w16cid:durableId="81492363">
    <w:abstractNumId w:val="35"/>
  </w:num>
  <w:num w:numId="40" w16cid:durableId="161511282">
    <w:abstractNumId w:val="13"/>
  </w:num>
  <w:num w:numId="41" w16cid:durableId="395280222">
    <w:abstractNumId w:val="30"/>
  </w:num>
  <w:num w:numId="42" w16cid:durableId="1147085106">
    <w:abstractNumId w:val="7"/>
  </w:num>
  <w:num w:numId="43" w16cid:durableId="1303147825">
    <w:abstractNumId w:val="17"/>
  </w:num>
  <w:num w:numId="44" w16cid:durableId="19622578">
    <w:abstractNumId w:val="18"/>
  </w:num>
  <w:num w:numId="45" w16cid:durableId="1011951233">
    <w:abstractNumId w:val="47"/>
  </w:num>
  <w:num w:numId="46" w16cid:durableId="1567914996">
    <w:abstractNumId w:val="26"/>
  </w:num>
  <w:num w:numId="47" w16cid:durableId="1907567562">
    <w:abstractNumId w:val="12"/>
  </w:num>
  <w:num w:numId="48" w16cid:durableId="1805153524">
    <w:abstractNumId w:val="40"/>
  </w:num>
  <w:num w:numId="49" w16cid:durableId="1177426699">
    <w:abstractNumId w:val="31"/>
  </w:num>
  <w:num w:numId="50" w16cid:durableId="147980517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o Sun">
    <w15:presenceInfo w15:providerId="Windows Live" w15:userId="9ea2cdc78b7fa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0E"/>
    <w:rsid w:val="000105CC"/>
    <w:rsid w:val="00056628"/>
    <w:rsid w:val="000918CE"/>
    <w:rsid w:val="000A4EA3"/>
    <w:rsid w:val="000A68EB"/>
    <w:rsid w:val="000B4C36"/>
    <w:rsid w:val="000F51BE"/>
    <w:rsid w:val="00102D09"/>
    <w:rsid w:val="00113DB6"/>
    <w:rsid w:val="001210BC"/>
    <w:rsid w:val="00122793"/>
    <w:rsid w:val="00130927"/>
    <w:rsid w:val="0014424B"/>
    <w:rsid w:val="00155CDE"/>
    <w:rsid w:val="00183B3A"/>
    <w:rsid w:val="001A1640"/>
    <w:rsid w:val="001B4C59"/>
    <w:rsid w:val="001D190E"/>
    <w:rsid w:val="00244832"/>
    <w:rsid w:val="002602D9"/>
    <w:rsid w:val="00291FAC"/>
    <w:rsid w:val="00292599"/>
    <w:rsid w:val="002C5BC6"/>
    <w:rsid w:val="002D3F5C"/>
    <w:rsid w:val="002E5B66"/>
    <w:rsid w:val="0033360A"/>
    <w:rsid w:val="00345188"/>
    <w:rsid w:val="00366103"/>
    <w:rsid w:val="00371F17"/>
    <w:rsid w:val="003826EF"/>
    <w:rsid w:val="003979B5"/>
    <w:rsid w:val="003D5B86"/>
    <w:rsid w:val="00411181"/>
    <w:rsid w:val="00416661"/>
    <w:rsid w:val="00422F58"/>
    <w:rsid w:val="00424BCA"/>
    <w:rsid w:val="004538CA"/>
    <w:rsid w:val="004563B8"/>
    <w:rsid w:val="00456B3F"/>
    <w:rsid w:val="00462644"/>
    <w:rsid w:val="00494ACD"/>
    <w:rsid w:val="004C287E"/>
    <w:rsid w:val="00513291"/>
    <w:rsid w:val="00526D08"/>
    <w:rsid w:val="00527776"/>
    <w:rsid w:val="00553266"/>
    <w:rsid w:val="00554D88"/>
    <w:rsid w:val="0056516F"/>
    <w:rsid w:val="005728DD"/>
    <w:rsid w:val="005C34E9"/>
    <w:rsid w:val="005D46C6"/>
    <w:rsid w:val="005F2F98"/>
    <w:rsid w:val="00657448"/>
    <w:rsid w:val="00671AF6"/>
    <w:rsid w:val="00671DB4"/>
    <w:rsid w:val="00684A96"/>
    <w:rsid w:val="006A0755"/>
    <w:rsid w:val="006B77F4"/>
    <w:rsid w:val="006C1A38"/>
    <w:rsid w:val="006D636D"/>
    <w:rsid w:val="0070734F"/>
    <w:rsid w:val="00713140"/>
    <w:rsid w:val="007237DF"/>
    <w:rsid w:val="00733353"/>
    <w:rsid w:val="007813B7"/>
    <w:rsid w:val="007A2B1E"/>
    <w:rsid w:val="007A2CC6"/>
    <w:rsid w:val="007B12D8"/>
    <w:rsid w:val="007B7918"/>
    <w:rsid w:val="007F7D83"/>
    <w:rsid w:val="008150AD"/>
    <w:rsid w:val="00822D37"/>
    <w:rsid w:val="00837AE3"/>
    <w:rsid w:val="00875BCB"/>
    <w:rsid w:val="008768B4"/>
    <w:rsid w:val="00894BC6"/>
    <w:rsid w:val="00894C5A"/>
    <w:rsid w:val="008B12AD"/>
    <w:rsid w:val="008D5C14"/>
    <w:rsid w:val="008D746C"/>
    <w:rsid w:val="009146D8"/>
    <w:rsid w:val="009342E9"/>
    <w:rsid w:val="00941619"/>
    <w:rsid w:val="009664AA"/>
    <w:rsid w:val="0097044A"/>
    <w:rsid w:val="009B2EDD"/>
    <w:rsid w:val="009E5914"/>
    <w:rsid w:val="00A00436"/>
    <w:rsid w:val="00A00446"/>
    <w:rsid w:val="00A1198F"/>
    <w:rsid w:val="00A60ADA"/>
    <w:rsid w:val="00A90DD8"/>
    <w:rsid w:val="00AA32B2"/>
    <w:rsid w:val="00AA6191"/>
    <w:rsid w:val="00AF33E8"/>
    <w:rsid w:val="00AF6A31"/>
    <w:rsid w:val="00B03C66"/>
    <w:rsid w:val="00B35642"/>
    <w:rsid w:val="00B40825"/>
    <w:rsid w:val="00B456FC"/>
    <w:rsid w:val="00B61FDD"/>
    <w:rsid w:val="00B64D9B"/>
    <w:rsid w:val="00B963D9"/>
    <w:rsid w:val="00BB7DC6"/>
    <w:rsid w:val="00BC197D"/>
    <w:rsid w:val="00BC53E7"/>
    <w:rsid w:val="00BD6988"/>
    <w:rsid w:val="00BE39F8"/>
    <w:rsid w:val="00C05026"/>
    <w:rsid w:val="00C15159"/>
    <w:rsid w:val="00C4238F"/>
    <w:rsid w:val="00C574BB"/>
    <w:rsid w:val="00C57F41"/>
    <w:rsid w:val="00CA3365"/>
    <w:rsid w:val="00CC48DD"/>
    <w:rsid w:val="00CE0ED9"/>
    <w:rsid w:val="00D13174"/>
    <w:rsid w:val="00D14E14"/>
    <w:rsid w:val="00D25D7C"/>
    <w:rsid w:val="00D35C7C"/>
    <w:rsid w:val="00D51355"/>
    <w:rsid w:val="00D6372D"/>
    <w:rsid w:val="00D7786C"/>
    <w:rsid w:val="00D91928"/>
    <w:rsid w:val="00D94DCA"/>
    <w:rsid w:val="00DA3307"/>
    <w:rsid w:val="00DA5E3B"/>
    <w:rsid w:val="00DF2D16"/>
    <w:rsid w:val="00E25639"/>
    <w:rsid w:val="00E57AE7"/>
    <w:rsid w:val="00E66584"/>
    <w:rsid w:val="00E80B64"/>
    <w:rsid w:val="00EA1DD6"/>
    <w:rsid w:val="00EA1FA3"/>
    <w:rsid w:val="00EC591B"/>
    <w:rsid w:val="00EE33BF"/>
    <w:rsid w:val="00EE4E3F"/>
    <w:rsid w:val="00EE6988"/>
    <w:rsid w:val="00F17DC6"/>
    <w:rsid w:val="00F44720"/>
    <w:rsid w:val="00F7185A"/>
    <w:rsid w:val="00F94300"/>
    <w:rsid w:val="00FB3643"/>
    <w:rsid w:val="00FB614C"/>
    <w:rsid w:val="00FC4524"/>
    <w:rsid w:val="00FE06CB"/>
    <w:rsid w:val="00FF0732"/>
    <w:rsid w:val="00FF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1E56"/>
  <w15:chartTrackingRefBased/>
  <w15:docId w15:val="{6A444B1B-3E16-1142-9606-F80BA6E0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D08"/>
    <w:rPr>
      <w:rFonts w:ascii="宋体" w:eastAsia="宋体" w:hAnsi="宋体" w:cs="宋体"/>
      <w:kern w:val="0"/>
      <w:sz w:val="24"/>
      <w14:ligatures w14:val="none"/>
    </w:rPr>
  </w:style>
  <w:style w:type="paragraph" w:styleId="10">
    <w:name w:val="heading 1"/>
    <w:basedOn w:val="a"/>
    <w:next w:val="a"/>
    <w:link w:val="11"/>
    <w:uiPriority w:val="9"/>
    <w:qFormat/>
    <w:rsid w:val="001D190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0">
    <w:name w:val="heading 2"/>
    <w:basedOn w:val="a"/>
    <w:next w:val="a"/>
    <w:link w:val="21"/>
    <w:uiPriority w:val="9"/>
    <w:semiHidden/>
    <w:unhideWhenUsed/>
    <w:qFormat/>
    <w:rsid w:val="001D190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0">
    <w:name w:val="heading 3"/>
    <w:basedOn w:val="a"/>
    <w:next w:val="a"/>
    <w:link w:val="31"/>
    <w:uiPriority w:val="9"/>
    <w:unhideWhenUsed/>
    <w:qFormat/>
    <w:rsid w:val="001D190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0">
    <w:name w:val="heading 4"/>
    <w:basedOn w:val="a"/>
    <w:next w:val="a"/>
    <w:link w:val="41"/>
    <w:uiPriority w:val="9"/>
    <w:semiHidden/>
    <w:unhideWhenUsed/>
    <w:qFormat/>
    <w:rsid w:val="001D190E"/>
    <w:pPr>
      <w:keepNext/>
      <w:keepLines/>
      <w:spacing w:before="80" w:after="40"/>
      <w:outlineLvl w:val="3"/>
    </w:pPr>
    <w:rPr>
      <w:rFonts w:cstheme="majorBidi"/>
      <w:color w:val="2F5496" w:themeColor="accent1" w:themeShade="BF"/>
      <w:sz w:val="28"/>
      <w:szCs w:val="28"/>
    </w:rPr>
  </w:style>
  <w:style w:type="paragraph" w:styleId="50">
    <w:name w:val="heading 5"/>
    <w:basedOn w:val="a"/>
    <w:next w:val="a"/>
    <w:link w:val="51"/>
    <w:uiPriority w:val="9"/>
    <w:semiHidden/>
    <w:unhideWhenUsed/>
    <w:qFormat/>
    <w:rsid w:val="001D190E"/>
    <w:pPr>
      <w:keepNext/>
      <w:keepLines/>
      <w:spacing w:before="80" w:after="40"/>
      <w:outlineLvl w:val="4"/>
    </w:pPr>
    <w:rPr>
      <w:rFonts w:cstheme="majorBidi"/>
      <w:color w:val="2F5496" w:themeColor="accent1" w:themeShade="BF"/>
    </w:rPr>
  </w:style>
  <w:style w:type="paragraph" w:styleId="60">
    <w:name w:val="heading 6"/>
    <w:basedOn w:val="a"/>
    <w:next w:val="a"/>
    <w:link w:val="61"/>
    <w:uiPriority w:val="9"/>
    <w:semiHidden/>
    <w:unhideWhenUsed/>
    <w:qFormat/>
    <w:rsid w:val="001D190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D190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190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190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D190E"/>
    <w:rPr>
      <w:rFonts w:asciiTheme="majorHAnsi" w:eastAsiaTheme="majorEastAsia" w:hAnsiTheme="majorHAnsi" w:cstheme="majorBidi"/>
      <w:color w:val="2F5496" w:themeColor="accent1" w:themeShade="BF"/>
      <w:sz w:val="48"/>
      <w:szCs w:val="48"/>
    </w:rPr>
  </w:style>
  <w:style w:type="character" w:customStyle="1" w:styleId="21">
    <w:name w:val="标题 2 字符"/>
    <w:basedOn w:val="a0"/>
    <w:link w:val="20"/>
    <w:uiPriority w:val="9"/>
    <w:semiHidden/>
    <w:rsid w:val="001D190E"/>
    <w:rPr>
      <w:rFonts w:asciiTheme="majorHAnsi" w:eastAsiaTheme="majorEastAsia" w:hAnsiTheme="majorHAnsi" w:cstheme="majorBidi"/>
      <w:color w:val="2F5496" w:themeColor="accent1" w:themeShade="BF"/>
      <w:sz w:val="40"/>
      <w:szCs w:val="40"/>
    </w:rPr>
  </w:style>
  <w:style w:type="character" w:customStyle="1" w:styleId="31">
    <w:name w:val="标题 3 字符"/>
    <w:basedOn w:val="a0"/>
    <w:link w:val="30"/>
    <w:uiPriority w:val="9"/>
    <w:rsid w:val="001D190E"/>
    <w:rPr>
      <w:rFonts w:asciiTheme="majorHAnsi" w:eastAsiaTheme="majorEastAsia" w:hAnsiTheme="majorHAnsi" w:cstheme="majorBidi"/>
      <w:color w:val="2F5496" w:themeColor="accent1" w:themeShade="BF"/>
      <w:sz w:val="32"/>
      <w:szCs w:val="32"/>
    </w:rPr>
  </w:style>
  <w:style w:type="character" w:customStyle="1" w:styleId="41">
    <w:name w:val="标题 4 字符"/>
    <w:basedOn w:val="a0"/>
    <w:link w:val="40"/>
    <w:uiPriority w:val="9"/>
    <w:semiHidden/>
    <w:rsid w:val="001D190E"/>
    <w:rPr>
      <w:rFonts w:cstheme="majorBidi"/>
      <w:color w:val="2F5496" w:themeColor="accent1" w:themeShade="BF"/>
      <w:sz w:val="28"/>
      <w:szCs w:val="28"/>
    </w:rPr>
  </w:style>
  <w:style w:type="character" w:customStyle="1" w:styleId="51">
    <w:name w:val="标题 5 字符"/>
    <w:basedOn w:val="a0"/>
    <w:link w:val="50"/>
    <w:uiPriority w:val="9"/>
    <w:semiHidden/>
    <w:rsid w:val="001D190E"/>
    <w:rPr>
      <w:rFonts w:cstheme="majorBidi"/>
      <w:color w:val="2F5496" w:themeColor="accent1" w:themeShade="BF"/>
      <w:sz w:val="24"/>
    </w:rPr>
  </w:style>
  <w:style w:type="character" w:customStyle="1" w:styleId="61">
    <w:name w:val="标题 6 字符"/>
    <w:basedOn w:val="a0"/>
    <w:link w:val="60"/>
    <w:uiPriority w:val="9"/>
    <w:semiHidden/>
    <w:rsid w:val="001D190E"/>
    <w:rPr>
      <w:rFonts w:cstheme="majorBidi"/>
      <w:b/>
      <w:bCs/>
      <w:color w:val="2F5496" w:themeColor="accent1" w:themeShade="BF"/>
    </w:rPr>
  </w:style>
  <w:style w:type="character" w:customStyle="1" w:styleId="70">
    <w:name w:val="标题 7 字符"/>
    <w:basedOn w:val="a0"/>
    <w:link w:val="7"/>
    <w:uiPriority w:val="9"/>
    <w:semiHidden/>
    <w:rsid w:val="001D190E"/>
    <w:rPr>
      <w:rFonts w:cstheme="majorBidi"/>
      <w:b/>
      <w:bCs/>
      <w:color w:val="595959" w:themeColor="text1" w:themeTint="A6"/>
    </w:rPr>
  </w:style>
  <w:style w:type="character" w:customStyle="1" w:styleId="80">
    <w:name w:val="标题 8 字符"/>
    <w:basedOn w:val="a0"/>
    <w:link w:val="8"/>
    <w:uiPriority w:val="9"/>
    <w:semiHidden/>
    <w:rsid w:val="001D190E"/>
    <w:rPr>
      <w:rFonts w:cstheme="majorBidi"/>
      <w:color w:val="595959" w:themeColor="text1" w:themeTint="A6"/>
    </w:rPr>
  </w:style>
  <w:style w:type="character" w:customStyle="1" w:styleId="90">
    <w:name w:val="标题 9 字符"/>
    <w:basedOn w:val="a0"/>
    <w:link w:val="9"/>
    <w:uiPriority w:val="9"/>
    <w:semiHidden/>
    <w:rsid w:val="001D190E"/>
    <w:rPr>
      <w:rFonts w:eastAsiaTheme="majorEastAsia" w:cstheme="majorBidi"/>
      <w:color w:val="595959" w:themeColor="text1" w:themeTint="A6"/>
    </w:rPr>
  </w:style>
  <w:style w:type="paragraph" w:styleId="a3">
    <w:name w:val="Title"/>
    <w:basedOn w:val="a"/>
    <w:next w:val="a"/>
    <w:link w:val="a4"/>
    <w:uiPriority w:val="10"/>
    <w:qFormat/>
    <w:rsid w:val="001D19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19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19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19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190E"/>
    <w:pPr>
      <w:spacing w:before="160" w:after="160"/>
      <w:jc w:val="center"/>
    </w:pPr>
    <w:rPr>
      <w:i/>
      <w:iCs/>
      <w:color w:val="404040" w:themeColor="text1" w:themeTint="BF"/>
    </w:rPr>
  </w:style>
  <w:style w:type="character" w:customStyle="1" w:styleId="a8">
    <w:name w:val="引用 字符"/>
    <w:basedOn w:val="a0"/>
    <w:link w:val="a7"/>
    <w:uiPriority w:val="29"/>
    <w:rsid w:val="001D190E"/>
    <w:rPr>
      <w:i/>
      <w:iCs/>
      <w:color w:val="404040" w:themeColor="text1" w:themeTint="BF"/>
    </w:rPr>
  </w:style>
  <w:style w:type="paragraph" w:styleId="a9">
    <w:name w:val="List Paragraph"/>
    <w:basedOn w:val="a"/>
    <w:uiPriority w:val="34"/>
    <w:qFormat/>
    <w:rsid w:val="001D190E"/>
    <w:pPr>
      <w:ind w:left="720"/>
      <w:contextualSpacing/>
    </w:pPr>
  </w:style>
  <w:style w:type="character" w:styleId="aa">
    <w:name w:val="Intense Emphasis"/>
    <w:basedOn w:val="a0"/>
    <w:uiPriority w:val="21"/>
    <w:qFormat/>
    <w:rsid w:val="001D190E"/>
    <w:rPr>
      <w:i/>
      <w:iCs/>
      <w:color w:val="2F5496" w:themeColor="accent1" w:themeShade="BF"/>
    </w:rPr>
  </w:style>
  <w:style w:type="paragraph" w:styleId="ab">
    <w:name w:val="Intense Quote"/>
    <w:basedOn w:val="a"/>
    <w:next w:val="a"/>
    <w:link w:val="ac"/>
    <w:uiPriority w:val="30"/>
    <w:qFormat/>
    <w:rsid w:val="001D1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D190E"/>
    <w:rPr>
      <w:i/>
      <w:iCs/>
      <w:color w:val="2F5496" w:themeColor="accent1" w:themeShade="BF"/>
    </w:rPr>
  </w:style>
  <w:style w:type="character" w:styleId="ad">
    <w:name w:val="Intense Reference"/>
    <w:basedOn w:val="a0"/>
    <w:uiPriority w:val="32"/>
    <w:qFormat/>
    <w:rsid w:val="001D190E"/>
    <w:rPr>
      <w:b/>
      <w:bCs/>
      <w:smallCaps/>
      <w:color w:val="2F5496" w:themeColor="accent1" w:themeShade="BF"/>
      <w:spacing w:val="5"/>
    </w:rPr>
  </w:style>
  <w:style w:type="paragraph" w:styleId="ae">
    <w:name w:val="header"/>
    <w:basedOn w:val="a"/>
    <w:link w:val="af"/>
    <w:uiPriority w:val="99"/>
    <w:unhideWhenUsed/>
    <w:rsid w:val="007237DF"/>
    <w:pPr>
      <w:tabs>
        <w:tab w:val="center" w:pos="4153"/>
        <w:tab w:val="right" w:pos="8306"/>
      </w:tabs>
      <w:snapToGrid w:val="0"/>
      <w:jc w:val="center"/>
    </w:pPr>
    <w:rPr>
      <w:sz w:val="18"/>
      <w:szCs w:val="18"/>
    </w:rPr>
  </w:style>
  <w:style w:type="character" w:customStyle="1" w:styleId="af">
    <w:name w:val="页眉 字符"/>
    <w:basedOn w:val="a0"/>
    <w:link w:val="ae"/>
    <w:uiPriority w:val="99"/>
    <w:rsid w:val="007237DF"/>
    <w:rPr>
      <w:sz w:val="18"/>
      <w:szCs w:val="18"/>
    </w:rPr>
  </w:style>
  <w:style w:type="paragraph" w:styleId="af0">
    <w:name w:val="footer"/>
    <w:basedOn w:val="a"/>
    <w:link w:val="af1"/>
    <w:uiPriority w:val="99"/>
    <w:unhideWhenUsed/>
    <w:rsid w:val="007237DF"/>
    <w:pPr>
      <w:tabs>
        <w:tab w:val="center" w:pos="4153"/>
        <w:tab w:val="right" w:pos="8306"/>
      </w:tabs>
      <w:snapToGrid w:val="0"/>
    </w:pPr>
    <w:rPr>
      <w:sz w:val="18"/>
      <w:szCs w:val="18"/>
    </w:rPr>
  </w:style>
  <w:style w:type="character" w:customStyle="1" w:styleId="af1">
    <w:name w:val="页脚 字符"/>
    <w:basedOn w:val="a0"/>
    <w:link w:val="af0"/>
    <w:uiPriority w:val="99"/>
    <w:rsid w:val="007237DF"/>
    <w:rPr>
      <w:sz w:val="18"/>
      <w:szCs w:val="18"/>
    </w:rPr>
  </w:style>
  <w:style w:type="character" w:styleId="af2">
    <w:name w:val="page number"/>
    <w:basedOn w:val="a0"/>
    <w:uiPriority w:val="99"/>
    <w:semiHidden/>
    <w:unhideWhenUsed/>
    <w:rsid w:val="007237DF"/>
  </w:style>
  <w:style w:type="numbering" w:customStyle="1" w:styleId="1">
    <w:name w:val="当前列表1"/>
    <w:uiPriority w:val="99"/>
    <w:rsid w:val="00BC197D"/>
    <w:pPr>
      <w:numPr>
        <w:numId w:val="8"/>
      </w:numPr>
    </w:pPr>
  </w:style>
  <w:style w:type="numbering" w:customStyle="1" w:styleId="2">
    <w:name w:val="当前列表2"/>
    <w:uiPriority w:val="99"/>
    <w:rsid w:val="00BC197D"/>
    <w:pPr>
      <w:numPr>
        <w:numId w:val="9"/>
      </w:numPr>
    </w:pPr>
  </w:style>
  <w:style w:type="numbering" w:customStyle="1" w:styleId="3">
    <w:name w:val="当前列表3"/>
    <w:uiPriority w:val="99"/>
    <w:rsid w:val="00BC197D"/>
    <w:pPr>
      <w:numPr>
        <w:numId w:val="10"/>
      </w:numPr>
    </w:pPr>
  </w:style>
  <w:style w:type="numbering" w:customStyle="1" w:styleId="4">
    <w:name w:val="当前列表4"/>
    <w:uiPriority w:val="99"/>
    <w:rsid w:val="00BC197D"/>
    <w:pPr>
      <w:numPr>
        <w:numId w:val="11"/>
      </w:numPr>
    </w:pPr>
  </w:style>
  <w:style w:type="numbering" w:customStyle="1" w:styleId="5">
    <w:name w:val="当前列表5"/>
    <w:uiPriority w:val="99"/>
    <w:rsid w:val="00F94300"/>
    <w:pPr>
      <w:numPr>
        <w:numId w:val="17"/>
      </w:numPr>
    </w:pPr>
  </w:style>
  <w:style w:type="paragraph" w:styleId="TOC">
    <w:name w:val="TOC Heading"/>
    <w:basedOn w:val="10"/>
    <w:next w:val="a"/>
    <w:uiPriority w:val="39"/>
    <w:unhideWhenUsed/>
    <w:qFormat/>
    <w:rsid w:val="00345188"/>
    <w:pPr>
      <w:spacing w:after="0" w:line="276" w:lineRule="auto"/>
      <w:outlineLvl w:val="9"/>
    </w:pPr>
    <w:rPr>
      <w:b/>
      <w:bCs/>
      <w:sz w:val="28"/>
      <w:szCs w:val="28"/>
    </w:rPr>
  </w:style>
  <w:style w:type="paragraph" w:styleId="TOC2">
    <w:name w:val="toc 2"/>
    <w:basedOn w:val="a"/>
    <w:next w:val="a"/>
    <w:autoRedefine/>
    <w:uiPriority w:val="39"/>
    <w:unhideWhenUsed/>
    <w:rsid w:val="00345188"/>
    <w:pPr>
      <w:ind w:left="210"/>
    </w:pPr>
    <w:rPr>
      <w:rFonts w:eastAsiaTheme="minorHAnsi"/>
      <w:smallCaps/>
      <w:sz w:val="20"/>
      <w:szCs w:val="20"/>
    </w:rPr>
  </w:style>
  <w:style w:type="paragraph" w:styleId="TOC1">
    <w:name w:val="toc 1"/>
    <w:basedOn w:val="a"/>
    <w:next w:val="a"/>
    <w:autoRedefine/>
    <w:uiPriority w:val="39"/>
    <w:unhideWhenUsed/>
    <w:rsid w:val="00345188"/>
    <w:pPr>
      <w:spacing w:before="120" w:after="120"/>
    </w:pPr>
    <w:rPr>
      <w:rFonts w:eastAsiaTheme="minorHAnsi"/>
      <w:b/>
      <w:bCs/>
      <w:caps/>
      <w:sz w:val="20"/>
      <w:szCs w:val="20"/>
    </w:rPr>
  </w:style>
  <w:style w:type="paragraph" w:styleId="TOC3">
    <w:name w:val="toc 3"/>
    <w:basedOn w:val="a"/>
    <w:next w:val="a"/>
    <w:autoRedefine/>
    <w:uiPriority w:val="39"/>
    <w:unhideWhenUsed/>
    <w:rsid w:val="00345188"/>
    <w:pPr>
      <w:ind w:left="420"/>
    </w:pPr>
    <w:rPr>
      <w:rFonts w:eastAsiaTheme="minorHAnsi"/>
      <w:i/>
      <w:iCs/>
      <w:sz w:val="20"/>
      <w:szCs w:val="20"/>
    </w:rPr>
  </w:style>
  <w:style w:type="paragraph" w:styleId="TOC4">
    <w:name w:val="toc 4"/>
    <w:basedOn w:val="a"/>
    <w:next w:val="a"/>
    <w:autoRedefine/>
    <w:uiPriority w:val="39"/>
    <w:semiHidden/>
    <w:unhideWhenUsed/>
    <w:rsid w:val="00345188"/>
    <w:pPr>
      <w:ind w:left="630"/>
    </w:pPr>
    <w:rPr>
      <w:rFonts w:eastAsiaTheme="minorHAnsi"/>
      <w:sz w:val="18"/>
      <w:szCs w:val="18"/>
    </w:rPr>
  </w:style>
  <w:style w:type="paragraph" w:styleId="TOC5">
    <w:name w:val="toc 5"/>
    <w:basedOn w:val="a"/>
    <w:next w:val="a"/>
    <w:autoRedefine/>
    <w:uiPriority w:val="39"/>
    <w:semiHidden/>
    <w:unhideWhenUsed/>
    <w:rsid w:val="00345188"/>
    <w:pPr>
      <w:ind w:left="840"/>
    </w:pPr>
    <w:rPr>
      <w:rFonts w:eastAsiaTheme="minorHAnsi"/>
      <w:sz w:val="18"/>
      <w:szCs w:val="18"/>
    </w:rPr>
  </w:style>
  <w:style w:type="paragraph" w:styleId="TOC6">
    <w:name w:val="toc 6"/>
    <w:basedOn w:val="a"/>
    <w:next w:val="a"/>
    <w:autoRedefine/>
    <w:uiPriority w:val="39"/>
    <w:semiHidden/>
    <w:unhideWhenUsed/>
    <w:rsid w:val="00345188"/>
    <w:pPr>
      <w:ind w:left="1050"/>
    </w:pPr>
    <w:rPr>
      <w:rFonts w:eastAsiaTheme="minorHAnsi"/>
      <w:sz w:val="18"/>
      <w:szCs w:val="18"/>
    </w:rPr>
  </w:style>
  <w:style w:type="paragraph" w:styleId="TOC7">
    <w:name w:val="toc 7"/>
    <w:basedOn w:val="a"/>
    <w:next w:val="a"/>
    <w:autoRedefine/>
    <w:uiPriority w:val="39"/>
    <w:semiHidden/>
    <w:unhideWhenUsed/>
    <w:rsid w:val="00345188"/>
    <w:pPr>
      <w:ind w:left="1260"/>
    </w:pPr>
    <w:rPr>
      <w:rFonts w:eastAsiaTheme="minorHAnsi"/>
      <w:sz w:val="18"/>
      <w:szCs w:val="18"/>
    </w:rPr>
  </w:style>
  <w:style w:type="paragraph" w:styleId="TOC8">
    <w:name w:val="toc 8"/>
    <w:basedOn w:val="a"/>
    <w:next w:val="a"/>
    <w:autoRedefine/>
    <w:uiPriority w:val="39"/>
    <w:semiHidden/>
    <w:unhideWhenUsed/>
    <w:rsid w:val="00345188"/>
    <w:pPr>
      <w:ind w:left="1470"/>
    </w:pPr>
    <w:rPr>
      <w:rFonts w:eastAsiaTheme="minorHAnsi"/>
      <w:sz w:val="18"/>
      <w:szCs w:val="18"/>
    </w:rPr>
  </w:style>
  <w:style w:type="paragraph" w:styleId="TOC9">
    <w:name w:val="toc 9"/>
    <w:basedOn w:val="a"/>
    <w:next w:val="a"/>
    <w:autoRedefine/>
    <w:uiPriority w:val="39"/>
    <w:semiHidden/>
    <w:unhideWhenUsed/>
    <w:rsid w:val="00345188"/>
    <w:pPr>
      <w:ind w:left="1680"/>
    </w:pPr>
    <w:rPr>
      <w:rFonts w:eastAsiaTheme="minorHAnsi"/>
      <w:sz w:val="18"/>
      <w:szCs w:val="18"/>
    </w:rPr>
  </w:style>
  <w:style w:type="character" w:styleId="af3">
    <w:name w:val="Hyperlink"/>
    <w:basedOn w:val="a0"/>
    <w:uiPriority w:val="99"/>
    <w:unhideWhenUsed/>
    <w:rsid w:val="00345188"/>
    <w:rPr>
      <w:color w:val="0563C1" w:themeColor="hyperlink"/>
      <w:u w:val="single"/>
    </w:rPr>
  </w:style>
  <w:style w:type="paragraph" w:styleId="af4">
    <w:name w:val="Revision"/>
    <w:hidden/>
    <w:uiPriority w:val="99"/>
    <w:semiHidden/>
    <w:rsid w:val="00822D37"/>
  </w:style>
  <w:style w:type="character" w:styleId="af5">
    <w:name w:val="annotation reference"/>
    <w:basedOn w:val="a0"/>
    <w:uiPriority w:val="99"/>
    <w:semiHidden/>
    <w:unhideWhenUsed/>
    <w:rsid w:val="00A00446"/>
    <w:rPr>
      <w:sz w:val="21"/>
      <w:szCs w:val="21"/>
    </w:rPr>
  </w:style>
  <w:style w:type="paragraph" w:styleId="af6">
    <w:name w:val="annotation text"/>
    <w:basedOn w:val="a"/>
    <w:link w:val="af7"/>
    <w:uiPriority w:val="99"/>
    <w:semiHidden/>
    <w:unhideWhenUsed/>
    <w:rsid w:val="00A00446"/>
  </w:style>
  <w:style w:type="character" w:customStyle="1" w:styleId="af7">
    <w:name w:val="批注文字 字符"/>
    <w:basedOn w:val="a0"/>
    <w:link w:val="af6"/>
    <w:uiPriority w:val="99"/>
    <w:semiHidden/>
    <w:rsid w:val="00A00446"/>
  </w:style>
  <w:style w:type="paragraph" w:styleId="af8">
    <w:name w:val="annotation subject"/>
    <w:basedOn w:val="af6"/>
    <w:next w:val="af6"/>
    <w:link w:val="af9"/>
    <w:uiPriority w:val="99"/>
    <w:semiHidden/>
    <w:unhideWhenUsed/>
    <w:rsid w:val="00A00446"/>
    <w:rPr>
      <w:b/>
      <w:bCs/>
    </w:rPr>
  </w:style>
  <w:style w:type="character" w:customStyle="1" w:styleId="af9">
    <w:name w:val="批注主题 字符"/>
    <w:basedOn w:val="af7"/>
    <w:link w:val="af8"/>
    <w:uiPriority w:val="99"/>
    <w:semiHidden/>
    <w:rsid w:val="00A00446"/>
    <w:rPr>
      <w:b/>
      <w:bCs/>
    </w:rPr>
  </w:style>
  <w:style w:type="character" w:styleId="afa">
    <w:name w:val="Strong"/>
    <w:basedOn w:val="a0"/>
    <w:uiPriority w:val="22"/>
    <w:qFormat/>
    <w:rsid w:val="00A00436"/>
    <w:rPr>
      <w:b/>
      <w:bCs/>
    </w:rPr>
  </w:style>
  <w:style w:type="numbering" w:customStyle="1" w:styleId="6">
    <w:name w:val="当前列表6"/>
    <w:uiPriority w:val="99"/>
    <w:rsid w:val="00671DB4"/>
    <w:pPr>
      <w:numPr>
        <w:numId w:val="48"/>
      </w:numPr>
    </w:pPr>
  </w:style>
  <w:style w:type="paragraph" w:styleId="afb">
    <w:name w:val="Normal (Web)"/>
    <w:basedOn w:val="a"/>
    <w:uiPriority w:val="99"/>
    <w:semiHidden/>
    <w:unhideWhenUsed/>
    <w:rsid w:val="00526D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9111">
      <w:bodyDiv w:val="1"/>
      <w:marLeft w:val="0"/>
      <w:marRight w:val="0"/>
      <w:marTop w:val="0"/>
      <w:marBottom w:val="0"/>
      <w:divBdr>
        <w:top w:val="none" w:sz="0" w:space="0" w:color="auto"/>
        <w:left w:val="none" w:sz="0" w:space="0" w:color="auto"/>
        <w:bottom w:val="none" w:sz="0" w:space="0" w:color="auto"/>
        <w:right w:val="none" w:sz="0" w:space="0" w:color="auto"/>
      </w:divBdr>
    </w:div>
    <w:div w:id="151991270">
      <w:bodyDiv w:val="1"/>
      <w:marLeft w:val="0"/>
      <w:marRight w:val="0"/>
      <w:marTop w:val="0"/>
      <w:marBottom w:val="0"/>
      <w:divBdr>
        <w:top w:val="none" w:sz="0" w:space="0" w:color="auto"/>
        <w:left w:val="none" w:sz="0" w:space="0" w:color="auto"/>
        <w:bottom w:val="none" w:sz="0" w:space="0" w:color="auto"/>
        <w:right w:val="none" w:sz="0" w:space="0" w:color="auto"/>
      </w:divBdr>
    </w:div>
    <w:div w:id="274143386">
      <w:bodyDiv w:val="1"/>
      <w:marLeft w:val="0"/>
      <w:marRight w:val="0"/>
      <w:marTop w:val="0"/>
      <w:marBottom w:val="0"/>
      <w:divBdr>
        <w:top w:val="none" w:sz="0" w:space="0" w:color="auto"/>
        <w:left w:val="none" w:sz="0" w:space="0" w:color="auto"/>
        <w:bottom w:val="none" w:sz="0" w:space="0" w:color="auto"/>
        <w:right w:val="none" w:sz="0" w:space="0" w:color="auto"/>
      </w:divBdr>
    </w:div>
    <w:div w:id="274944618">
      <w:bodyDiv w:val="1"/>
      <w:marLeft w:val="0"/>
      <w:marRight w:val="0"/>
      <w:marTop w:val="0"/>
      <w:marBottom w:val="0"/>
      <w:divBdr>
        <w:top w:val="none" w:sz="0" w:space="0" w:color="auto"/>
        <w:left w:val="none" w:sz="0" w:space="0" w:color="auto"/>
        <w:bottom w:val="none" w:sz="0" w:space="0" w:color="auto"/>
        <w:right w:val="none" w:sz="0" w:space="0" w:color="auto"/>
      </w:divBdr>
    </w:div>
    <w:div w:id="291250854">
      <w:bodyDiv w:val="1"/>
      <w:marLeft w:val="0"/>
      <w:marRight w:val="0"/>
      <w:marTop w:val="0"/>
      <w:marBottom w:val="0"/>
      <w:divBdr>
        <w:top w:val="none" w:sz="0" w:space="0" w:color="auto"/>
        <w:left w:val="none" w:sz="0" w:space="0" w:color="auto"/>
        <w:bottom w:val="none" w:sz="0" w:space="0" w:color="auto"/>
        <w:right w:val="none" w:sz="0" w:space="0" w:color="auto"/>
      </w:divBdr>
    </w:div>
    <w:div w:id="307250691">
      <w:bodyDiv w:val="1"/>
      <w:marLeft w:val="0"/>
      <w:marRight w:val="0"/>
      <w:marTop w:val="0"/>
      <w:marBottom w:val="0"/>
      <w:divBdr>
        <w:top w:val="none" w:sz="0" w:space="0" w:color="auto"/>
        <w:left w:val="none" w:sz="0" w:space="0" w:color="auto"/>
        <w:bottom w:val="none" w:sz="0" w:space="0" w:color="auto"/>
        <w:right w:val="none" w:sz="0" w:space="0" w:color="auto"/>
      </w:divBdr>
    </w:div>
    <w:div w:id="325475611">
      <w:bodyDiv w:val="1"/>
      <w:marLeft w:val="0"/>
      <w:marRight w:val="0"/>
      <w:marTop w:val="0"/>
      <w:marBottom w:val="0"/>
      <w:divBdr>
        <w:top w:val="none" w:sz="0" w:space="0" w:color="auto"/>
        <w:left w:val="none" w:sz="0" w:space="0" w:color="auto"/>
        <w:bottom w:val="none" w:sz="0" w:space="0" w:color="auto"/>
        <w:right w:val="none" w:sz="0" w:space="0" w:color="auto"/>
      </w:divBdr>
    </w:div>
    <w:div w:id="334651021">
      <w:bodyDiv w:val="1"/>
      <w:marLeft w:val="0"/>
      <w:marRight w:val="0"/>
      <w:marTop w:val="0"/>
      <w:marBottom w:val="0"/>
      <w:divBdr>
        <w:top w:val="none" w:sz="0" w:space="0" w:color="auto"/>
        <w:left w:val="none" w:sz="0" w:space="0" w:color="auto"/>
        <w:bottom w:val="none" w:sz="0" w:space="0" w:color="auto"/>
        <w:right w:val="none" w:sz="0" w:space="0" w:color="auto"/>
      </w:divBdr>
    </w:div>
    <w:div w:id="397437921">
      <w:bodyDiv w:val="1"/>
      <w:marLeft w:val="0"/>
      <w:marRight w:val="0"/>
      <w:marTop w:val="0"/>
      <w:marBottom w:val="0"/>
      <w:divBdr>
        <w:top w:val="none" w:sz="0" w:space="0" w:color="auto"/>
        <w:left w:val="none" w:sz="0" w:space="0" w:color="auto"/>
        <w:bottom w:val="none" w:sz="0" w:space="0" w:color="auto"/>
        <w:right w:val="none" w:sz="0" w:space="0" w:color="auto"/>
      </w:divBdr>
    </w:div>
    <w:div w:id="441846219">
      <w:bodyDiv w:val="1"/>
      <w:marLeft w:val="0"/>
      <w:marRight w:val="0"/>
      <w:marTop w:val="0"/>
      <w:marBottom w:val="0"/>
      <w:divBdr>
        <w:top w:val="none" w:sz="0" w:space="0" w:color="auto"/>
        <w:left w:val="none" w:sz="0" w:space="0" w:color="auto"/>
        <w:bottom w:val="none" w:sz="0" w:space="0" w:color="auto"/>
        <w:right w:val="none" w:sz="0" w:space="0" w:color="auto"/>
      </w:divBdr>
    </w:div>
    <w:div w:id="505633484">
      <w:bodyDiv w:val="1"/>
      <w:marLeft w:val="0"/>
      <w:marRight w:val="0"/>
      <w:marTop w:val="0"/>
      <w:marBottom w:val="0"/>
      <w:divBdr>
        <w:top w:val="none" w:sz="0" w:space="0" w:color="auto"/>
        <w:left w:val="none" w:sz="0" w:space="0" w:color="auto"/>
        <w:bottom w:val="none" w:sz="0" w:space="0" w:color="auto"/>
        <w:right w:val="none" w:sz="0" w:space="0" w:color="auto"/>
      </w:divBdr>
    </w:div>
    <w:div w:id="509686508">
      <w:bodyDiv w:val="1"/>
      <w:marLeft w:val="0"/>
      <w:marRight w:val="0"/>
      <w:marTop w:val="0"/>
      <w:marBottom w:val="0"/>
      <w:divBdr>
        <w:top w:val="none" w:sz="0" w:space="0" w:color="auto"/>
        <w:left w:val="none" w:sz="0" w:space="0" w:color="auto"/>
        <w:bottom w:val="none" w:sz="0" w:space="0" w:color="auto"/>
        <w:right w:val="none" w:sz="0" w:space="0" w:color="auto"/>
      </w:divBdr>
    </w:div>
    <w:div w:id="571813140">
      <w:bodyDiv w:val="1"/>
      <w:marLeft w:val="0"/>
      <w:marRight w:val="0"/>
      <w:marTop w:val="0"/>
      <w:marBottom w:val="0"/>
      <w:divBdr>
        <w:top w:val="none" w:sz="0" w:space="0" w:color="auto"/>
        <w:left w:val="none" w:sz="0" w:space="0" w:color="auto"/>
        <w:bottom w:val="none" w:sz="0" w:space="0" w:color="auto"/>
        <w:right w:val="none" w:sz="0" w:space="0" w:color="auto"/>
      </w:divBdr>
    </w:div>
    <w:div w:id="602148706">
      <w:bodyDiv w:val="1"/>
      <w:marLeft w:val="0"/>
      <w:marRight w:val="0"/>
      <w:marTop w:val="0"/>
      <w:marBottom w:val="0"/>
      <w:divBdr>
        <w:top w:val="none" w:sz="0" w:space="0" w:color="auto"/>
        <w:left w:val="none" w:sz="0" w:space="0" w:color="auto"/>
        <w:bottom w:val="none" w:sz="0" w:space="0" w:color="auto"/>
        <w:right w:val="none" w:sz="0" w:space="0" w:color="auto"/>
      </w:divBdr>
    </w:div>
    <w:div w:id="614093786">
      <w:bodyDiv w:val="1"/>
      <w:marLeft w:val="0"/>
      <w:marRight w:val="0"/>
      <w:marTop w:val="0"/>
      <w:marBottom w:val="0"/>
      <w:divBdr>
        <w:top w:val="none" w:sz="0" w:space="0" w:color="auto"/>
        <w:left w:val="none" w:sz="0" w:space="0" w:color="auto"/>
        <w:bottom w:val="none" w:sz="0" w:space="0" w:color="auto"/>
        <w:right w:val="none" w:sz="0" w:space="0" w:color="auto"/>
      </w:divBdr>
    </w:div>
    <w:div w:id="665284711">
      <w:bodyDiv w:val="1"/>
      <w:marLeft w:val="0"/>
      <w:marRight w:val="0"/>
      <w:marTop w:val="0"/>
      <w:marBottom w:val="0"/>
      <w:divBdr>
        <w:top w:val="none" w:sz="0" w:space="0" w:color="auto"/>
        <w:left w:val="none" w:sz="0" w:space="0" w:color="auto"/>
        <w:bottom w:val="none" w:sz="0" w:space="0" w:color="auto"/>
        <w:right w:val="none" w:sz="0" w:space="0" w:color="auto"/>
      </w:divBdr>
    </w:div>
    <w:div w:id="686102805">
      <w:bodyDiv w:val="1"/>
      <w:marLeft w:val="0"/>
      <w:marRight w:val="0"/>
      <w:marTop w:val="0"/>
      <w:marBottom w:val="0"/>
      <w:divBdr>
        <w:top w:val="none" w:sz="0" w:space="0" w:color="auto"/>
        <w:left w:val="none" w:sz="0" w:space="0" w:color="auto"/>
        <w:bottom w:val="none" w:sz="0" w:space="0" w:color="auto"/>
        <w:right w:val="none" w:sz="0" w:space="0" w:color="auto"/>
      </w:divBdr>
    </w:div>
    <w:div w:id="721950198">
      <w:bodyDiv w:val="1"/>
      <w:marLeft w:val="0"/>
      <w:marRight w:val="0"/>
      <w:marTop w:val="0"/>
      <w:marBottom w:val="0"/>
      <w:divBdr>
        <w:top w:val="none" w:sz="0" w:space="0" w:color="auto"/>
        <w:left w:val="none" w:sz="0" w:space="0" w:color="auto"/>
        <w:bottom w:val="none" w:sz="0" w:space="0" w:color="auto"/>
        <w:right w:val="none" w:sz="0" w:space="0" w:color="auto"/>
      </w:divBdr>
    </w:div>
    <w:div w:id="741029854">
      <w:bodyDiv w:val="1"/>
      <w:marLeft w:val="0"/>
      <w:marRight w:val="0"/>
      <w:marTop w:val="0"/>
      <w:marBottom w:val="0"/>
      <w:divBdr>
        <w:top w:val="none" w:sz="0" w:space="0" w:color="auto"/>
        <w:left w:val="none" w:sz="0" w:space="0" w:color="auto"/>
        <w:bottom w:val="none" w:sz="0" w:space="0" w:color="auto"/>
        <w:right w:val="none" w:sz="0" w:space="0" w:color="auto"/>
      </w:divBdr>
    </w:div>
    <w:div w:id="773938594">
      <w:bodyDiv w:val="1"/>
      <w:marLeft w:val="0"/>
      <w:marRight w:val="0"/>
      <w:marTop w:val="0"/>
      <w:marBottom w:val="0"/>
      <w:divBdr>
        <w:top w:val="none" w:sz="0" w:space="0" w:color="auto"/>
        <w:left w:val="none" w:sz="0" w:space="0" w:color="auto"/>
        <w:bottom w:val="none" w:sz="0" w:space="0" w:color="auto"/>
        <w:right w:val="none" w:sz="0" w:space="0" w:color="auto"/>
      </w:divBdr>
    </w:div>
    <w:div w:id="810168507">
      <w:bodyDiv w:val="1"/>
      <w:marLeft w:val="0"/>
      <w:marRight w:val="0"/>
      <w:marTop w:val="0"/>
      <w:marBottom w:val="0"/>
      <w:divBdr>
        <w:top w:val="none" w:sz="0" w:space="0" w:color="auto"/>
        <w:left w:val="none" w:sz="0" w:space="0" w:color="auto"/>
        <w:bottom w:val="none" w:sz="0" w:space="0" w:color="auto"/>
        <w:right w:val="none" w:sz="0" w:space="0" w:color="auto"/>
      </w:divBdr>
    </w:div>
    <w:div w:id="867991357">
      <w:bodyDiv w:val="1"/>
      <w:marLeft w:val="0"/>
      <w:marRight w:val="0"/>
      <w:marTop w:val="0"/>
      <w:marBottom w:val="0"/>
      <w:divBdr>
        <w:top w:val="none" w:sz="0" w:space="0" w:color="auto"/>
        <w:left w:val="none" w:sz="0" w:space="0" w:color="auto"/>
        <w:bottom w:val="none" w:sz="0" w:space="0" w:color="auto"/>
        <w:right w:val="none" w:sz="0" w:space="0" w:color="auto"/>
      </w:divBdr>
    </w:div>
    <w:div w:id="878856570">
      <w:bodyDiv w:val="1"/>
      <w:marLeft w:val="0"/>
      <w:marRight w:val="0"/>
      <w:marTop w:val="0"/>
      <w:marBottom w:val="0"/>
      <w:divBdr>
        <w:top w:val="none" w:sz="0" w:space="0" w:color="auto"/>
        <w:left w:val="none" w:sz="0" w:space="0" w:color="auto"/>
        <w:bottom w:val="none" w:sz="0" w:space="0" w:color="auto"/>
        <w:right w:val="none" w:sz="0" w:space="0" w:color="auto"/>
      </w:divBdr>
    </w:div>
    <w:div w:id="914435507">
      <w:bodyDiv w:val="1"/>
      <w:marLeft w:val="0"/>
      <w:marRight w:val="0"/>
      <w:marTop w:val="0"/>
      <w:marBottom w:val="0"/>
      <w:divBdr>
        <w:top w:val="none" w:sz="0" w:space="0" w:color="auto"/>
        <w:left w:val="none" w:sz="0" w:space="0" w:color="auto"/>
        <w:bottom w:val="none" w:sz="0" w:space="0" w:color="auto"/>
        <w:right w:val="none" w:sz="0" w:space="0" w:color="auto"/>
      </w:divBdr>
    </w:div>
    <w:div w:id="971135301">
      <w:bodyDiv w:val="1"/>
      <w:marLeft w:val="0"/>
      <w:marRight w:val="0"/>
      <w:marTop w:val="0"/>
      <w:marBottom w:val="0"/>
      <w:divBdr>
        <w:top w:val="none" w:sz="0" w:space="0" w:color="auto"/>
        <w:left w:val="none" w:sz="0" w:space="0" w:color="auto"/>
        <w:bottom w:val="none" w:sz="0" w:space="0" w:color="auto"/>
        <w:right w:val="none" w:sz="0" w:space="0" w:color="auto"/>
      </w:divBdr>
    </w:div>
    <w:div w:id="1080832046">
      <w:bodyDiv w:val="1"/>
      <w:marLeft w:val="0"/>
      <w:marRight w:val="0"/>
      <w:marTop w:val="0"/>
      <w:marBottom w:val="0"/>
      <w:divBdr>
        <w:top w:val="none" w:sz="0" w:space="0" w:color="auto"/>
        <w:left w:val="none" w:sz="0" w:space="0" w:color="auto"/>
        <w:bottom w:val="none" w:sz="0" w:space="0" w:color="auto"/>
        <w:right w:val="none" w:sz="0" w:space="0" w:color="auto"/>
      </w:divBdr>
    </w:div>
    <w:div w:id="1208108323">
      <w:bodyDiv w:val="1"/>
      <w:marLeft w:val="0"/>
      <w:marRight w:val="0"/>
      <w:marTop w:val="0"/>
      <w:marBottom w:val="0"/>
      <w:divBdr>
        <w:top w:val="none" w:sz="0" w:space="0" w:color="auto"/>
        <w:left w:val="none" w:sz="0" w:space="0" w:color="auto"/>
        <w:bottom w:val="none" w:sz="0" w:space="0" w:color="auto"/>
        <w:right w:val="none" w:sz="0" w:space="0" w:color="auto"/>
      </w:divBdr>
    </w:div>
    <w:div w:id="1223251622">
      <w:bodyDiv w:val="1"/>
      <w:marLeft w:val="0"/>
      <w:marRight w:val="0"/>
      <w:marTop w:val="0"/>
      <w:marBottom w:val="0"/>
      <w:divBdr>
        <w:top w:val="none" w:sz="0" w:space="0" w:color="auto"/>
        <w:left w:val="none" w:sz="0" w:space="0" w:color="auto"/>
        <w:bottom w:val="none" w:sz="0" w:space="0" w:color="auto"/>
        <w:right w:val="none" w:sz="0" w:space="0" w:color="auto"/>
      </w:divBdr>
    </w:div>
    <w:div w:id="1225145404">
      <w:bodyDiv w:val="1"/>
      <w:marLeft w:val="0"/>
      <w:marRight w:val="0"/>
      <w:marTop w:val="0"/>
      <w:marBottom w:val="0"/>
      <w:divBdr>
        <w:top w:val="none" w:sz="0" w:space="0" w:color="auto"/>
        <w:left w:val="none" w:sz="0" w:space="0" w:color="auto"/>
        <w:bottom w:val="none" w:sz="0" w:space="0" w:color="auto"/>
        <w:right w:val="none" w:sz="0" w:space="0" w:color="auto"/>
      </w:divBdr>
    </w:div>
    <w:div w:id="1260333728">
      <w:bodyDiv w:val="1"/>
      <w:marLeft w:val="0"/>
      <w:marRight w:val="0"/>
      <w:marTop w:val="0"/>
      <w:marBottom w:val="0"/>
      <w:divBdr>
        <w:top w:val="none" w:sz="0" w:space="0" w:color="auto"/>
        <w:left w:val="none" w:sz="0" w:space="0" w:color="auto"/>
        <w:bottom w:val="none" w:sz="0" w:space="0" w:color="auto"/>
        <w:right w:val="none" w:sz="0" w:space="0" w:color="auto"/>
      </w:divBdr>
    </w:div>
    <w:div w:id="1264416230">
      <w:bodyDiv w:val="1"/>
      <w:marLeft w:val="0"/>
      <w:marRight w:val="0"/>
      <w:marTop w:val="0"/>
      <w:marBottom w:val="0"/>
      <w:divBdr>
        <w:top w:val="none" w:sz="0" w:space="0" w:color="auto"/>
        <w:left w:val="none" w:sz="0" w:space="0" w:color="auto"/>
        <w:bottom w:val="none" w:sz="0" w:space="0" w:color="auto"/>
        <w:right w:val="none" w:sz="0" w:space="0" w:color="auto"/>
      </w:divBdr>
    </w:div>
    <w:div w:id="1294797051">
      <w:bodyDiv w:val="1"/>
      <w:marLeft w:val="0"/>
      <w:marRight w:val="0"/>
      <w:marTop w:val="0"/>
      <w:marBottom w:val="0"/>
      <w:divBdr>
        <w:top w:val="none" w:sz="0" w:space="0" w:color="auto"/>
        <w:left w:val="none" w:sz="0" w:space="0" w:color="auto"/>
        <w:bottom w:val="none" w:sz="0" w:space="0" w:color="auto"/>
        <w:right w:val="none" w:sz="0" w:space="0" w:color="auto"/>
      </w:divBdr>
    </w:div>
    <w:div w:id="1316839707">
      <w:bodyDiv w:val="1"/>
      <w:marLeft w:val="0"/>
      <w:marRight w:val="0"/>
      <w:marTop w:val="0"/>
      <w:marBottom w:val="0"/>
      <w:divBdr>
        <w:top w:val="none" w:sz="0" w:space="0" w:color="auto"/>
        <w:left w:val="none" w:sz="0" w:space="0" w:color="auto"/>
        <w:bottom w:val="none" w:sz="0" w:space="0" w:color="auto"/>
        <w:right w:val="none" w:sz="0" w:space="0" w:color="auto"/>
      </w:divBdr>
    </w:div>
    <w:div w:id="1317686556">
      <w:bodyDiv w:val="1"/>
      <w:marLeft w:val="0"/>
      <w:marRight w:val="0"/>
      <w:marTop w:val="0"/>
      <w:marBottom w:val="0"/>
      <w:divBdr>
        <w:top w:val="none" w:sz="0" w:space="0" w:color="auto"/>
        <w:left w:val="none" w:sz="0" w:space="0" w:color="auto"/>
        <w:bottom w:val="none" w:sz="0" w:space="0" w:color="auto"/>
        <w:right w:val="none" w:sz="0" w:space="0" w:color="auto"/>
      </w:divBdr>
    </w:div>
    <w:div w:id="1357537394">
      <w:bodyDiv w:val="1"/>
      <w:marLeft w:val="0"/>
      <w:marRight w:val="0"/>
      <w:marTop w:val="0"/>
      <w:marBottom w:val="0"/>
      <w:divBdr>
        <w:top w:val="none" w:sz="0" w:space="0" w:color="auto"/>
        <w:left w:val="none" w:sz="0" w:space="0" w:color="auto"/>
        <w:bottom w:val="none" w:sz="0" w:space="0" w:color="auto"/>
        <w:right w:val="none" w:sz="0" w:space="0" w:color="auto"/>
      </w:divBdr>
    </w:div>
    <w:div w:id="1372025848">
      <w:bodyDiv w:val="1"/>
      <w:marLeft w:val="0"/>
      <w:marRight w:val="0"/>
      <w:marTop w:val="0"/>
      <w:marBottom w:val="0"/>
      <w:divBdr>
        <w:top w:val="none" w:sz="0" w:space="0" w:color="auto"/>
        <w:left w:val="none" w:sz="0" w:space="0" w:color="auto"/>
        <w:bottom w:val="none" w:sz="0" w:space="0" w:color="auto"/>
        <w:right w:val="none" w:sz="0" w:space="0" w:color="auto"/>
      </w:divBdr>
    </w:div>
    <w:div w:id="1496218113">
      <w:bodyDiv w:val="1"/>
      <w:marLeft w:val="0"/>
      <w:marRight w:val="0"/>
      <w:marTop w:val="0"/>
      <w:marBottom w:val="0"/>
      <w:divBdr>
        <w:top w:val="none" w:sz="0" w:space="0" w:color="auto"/>
        <w:left w:val="none" w:sz="0" w:space="0" w:color="auto"/>
        <w:bottom w:val="none" w:sz="0" w:space="0" w:color="auto"/>
        <w:right w:val="none" w:sz="0" w:space="0" w:color="auto"/>
      </w:divBdr>
    </w:div>
    <w:div w:id="1503011236">
      <w:bodyDiv w:val="1"/>
      <w:marLeft w:val="0"/>
      <w:marRight w:val="0"/>
      <w:marTop w:val="0"/>
      <w:marBottom w:val="0"/>
      <w:divBdr>
        <w:top w:val="none" w:sz="0" w:space="0" w:color="auto"/>
        <w:left w:val="none" w:sz="0" w:space="0" w:color="auto"/>
        <w:bottom w:val="none" w:sz="0" w:space="0" w:color="auto"/>
        <w:right w:val="none" w:sz="0" w:space="0" w:color="auto"/>
      </w:divBdr>
    </w:div>
    <w:div w:id="1655521267">
      <w:bodyDiv w:val="1"/>
      <w:marLeft w:val="0"/>
      <w:marRight w:val="0"/>
      <w:marTop w:val="0"/>
      <w:marBottom w:val="0"/>
      <w:divBdr>
        <w:top w:val="none" w:sz="0" w:space="0" w:color="auto"/>
        <w:left w:val="none" w:sz="0" w:space="0" w:color="auto"/>
        <w:bottom w:val="none" w:sz="0" w:space="0" w:color="auto"/>
        <w:right w:val="none" w:sz="0" w:space="0" w:color="auto"/>
      </w:divBdr>
    </w:div>
    <w:div w:id="1734498354">
      <w:bodyDiv w:val="1"/>
      <w:marLeft w:val="0"/>
      <w:marRight w:val="0"/>
      <w:marTop w:val="0"/>
      <w:marBottom w:val="0"/>
      <w:divBdr>
        <w:top w:val="none" w:sz="0" w:space="0" w:color="auto"/>
        <w:left w:val="none" w:sz="0" w:space="0" w:color="auto"/>
        <w:bottom w:val="none" w:sz="0" w:space="0" w:color="auto"/>
        <w:right w:val="none" w:sz="0" w:space="0" w:color="auto"/>
      </w:divBdr>
    </w:div>
    <w:div w:id="1739743418">
      <w:bodyDiv w:val="1"/>
      <w:marLeft w:val="0"/>
      <w:marRight w:val="0"/>
      <w:marTop w:val="0"/>
      <w:marBottom w:val="0"/>
      <w:divBdr>
        <w:top w:val="none" w:sz="0" w:space="0" w:color="auto"/>
        <w:left w:val="none" w:sz="0" w:space="0" w:color="auto"/>
        <w:bottom w:val="none" w:sz="0" w:space="0" w:color="auto"/>
        <w:right w:val="none" w:sz="0" w:space="0" w:color="auto"/>
      </w:divBdr>
    </w:div>
    <w:div w:id="1743481780">
      <w:bodyDiv w:val="1"/>
      <w:marLeft w:val="0"/>
      <w:marRight w:val="0"/>
      <w:marTop w:val="0"/>
      <w:marBottom w:val="0"/>
      <w:divBdr>
        <w:top w:val="none" w:sz="0" w:space="0" w:color="auto"/>
        <w:left w:val="none" w:sz="0" w:space="0" w:color="auto"/>
        <w:bottom w:val="none" w:sz="0" w:space="0" w:color="auto"/>
        <w:right w:val="none" w:sz="0" w:space="0" w:color="auto"/>
      </w:divBdr>
    </w:div>
    <w:div w:id="1756124507">
      <w:bodyDiv w:val="1"/>
      <w:marLeft w:val="0"/>
      <w:marRight w:val="0"/>
      <w:marTop w:val="0"/>
      <w:marBottom w:val="0"/>
      <w:divBdr>
        <w:top w:val="none" w:sz="0" w:space="0" w:color="auto"/>
        <w:left w:val="none" w:sz="0" w:space="0" w:color="auto"/>
        <w:bottom w:val="none" w:sz="0" w:space="0" w:color="auto"/>
        <w:right w:val="none" w:sz="0" w:space="0" w:color="auto"/>
      </w:divBdr>
    </w:div>
    <w:div w:id="1776242077">
      <w:bodyDiv w:val="1"/>
      <w:marLeft w:val="0"/>
      <w:marRight w:val="0"/>
      <w:marTop w:val="0"/>
      <w:marBottom w:val="0"/>
      <w:divBdr>
        <w:top w:val="none" w:sz="0" w:space="0" w:color="auto"/>
        <w:left w:val="none" w:sz="0" w:space="0" w:color="auto"/>
        <w:bottom w:val="none" w:sz="0" w:space="0" w:color="auto"/>
        <w:right w:val="none" w:sz="0" w:space="0" w:color="auto"/>
      </w:divBdr>
    </w:div>
    <w:div w:id="1877964729">
      <w:bodyDiv w:val="1"/>
      <w:marLeft w:val="0"/>
      <w:marRight w:val="0"/>
      <w:marTop w:val="0"/>
      <w:marBottom w:val="0"/>
      <w:divBdr>
        <w:top w:val="none" w:sz="0" w:space="0" w:color="auto"/>
        <w:left w:val="none" w:sz="0" w:space="0" w:color="auto"/>
        <w:bottom w:val="none" w:sz="0" w:space="0" w:color="auto"/>
        <w:right w:val="none" w:sz="0" w:space="0" w:color="auto"/>
      </w:divBdr>
    </w:div>
    <w:div w:id="19008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A5E0F-D8CE-304E-A206-A0AEF73A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4565</Words>
  <Characters>6027</Characters>
  <Application>Microsoft Office Word</Application>
  <DocSecurity>0</DocSecurity>
  <Lines>301</Lines>
  <Paragraphs>365</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Sun</dc:creator>
  <cp:keywords/>
  <dc:description/>
  <cp:lastModifiedBy>hao Sun</cp:lastModifiedBy>
  <cp:revision>2</cp:revision>
  <cp:lastPrinted>2024-08-29T09:01:00Z</cp:lastPrinted>
  <dcterms:created xsi:type="dcterms:W3CDTF">2024-08-29T10:04:00Z</dcterms:created>
  <dcterms:modified xsi:type="dcterms:W3CDTF">2024-08-29T10:04:00Z</dcterms:modified>
</cp:coreProperties>
</file>